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36" w:type="dxa"/>
        <w:tblLayout w:type="fixed"/>
        <w:tblLook w:val="0000" w:firstRow="0" w:lastRow="0" w:firstColumn="0" w:lastColumn="0" w:noHBand="0" w:noVBand="0"/>
      </w:tblPr>
      <w:tblGrid>
        <w:gridCol w:w="5871"/>
        <w:gridCol w:w="3665"/>
      </w:tblGrid>
      <w:tr w:rsidR="00FD1411" w:rsidRPr="00ED0D20" w14:paraId="1AEAC850" w14:textId="77777777" w:rsidTr="00FD1411">
        <w:trPr>
          <w:cantSplit/>
          <w:trHeight w:val="1274"/>
        </w:trPr>
        <w:tc>
          <w:tcPr>
            <w:tcW w:w="5871" w:type="dxa"/>
          </w:tcPr>
          <w:p w14:paraId="717809B8" w14:textId="77777777" w:rsidR="00083197" w:rsidRPr="00A132FE" w:rsidRDefault="00083197" w:rsidP="00083197">
            <w:pPr>
              <w:pStyle w:val="Header"/>
              <w:tabs>
                <w:tab w:val="clear" w:pos="4153"/>
                <w:tab w:val="clear" w:pos="8306"/>
              </w:tabs>
              <w:spacing w:before="120" w:line="276" w:lineRule="auto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Acknowledgement of withdrawal of </w:t>
            </w:r>
            <w:r w:rsidRPr="00A132FE">
              <w:rPr>
                <w:rFonts w:ascii="Arial" w:hAnsi="Arial" w:cs="Arial"/>
                <w:b/>
                <w:bCs/>
                <w:szCs w:val="24"/>
              </w:rPr>
              <w:t>Emission</w:t>
            </w:r>
            <w:r w:rsidR="00BF2786">
              <w:rPr>
                <w:rFonts w:ascii="Arial" w:hAnsi="Arial" w:cs="Arial"/>
                <w:b/>
                <w:bCs/>
                <w:szCs w:val="24"/>
              </w:rPr>
              <w:t>s</w:t>
            </w:r>
            <w:r w:rsidRPr="00A132FE">
              <w:rPr>
                <w:rFonts w:ascii="Arial" w:hAnsi="Arial" w:cs="Arial"/>
                <w:b/>
                <w:bCs/>
                <w:szCs w:val="24"/>
              </w:rPr>
              <w:t xml:space="preserve"> Monitoring Plan Application </w:t>
            </w:r>
            <w:r>
              <w:rPr>
                <w:rFonts w:ascii="Arial" w:hAnsi="Arial" w:cs="Arial"/>
                <w:b/>
                <w:bCs/>
                <w:szCs w:val="24"/>
              </w:rPr>
              <w:t xml:space="preserve">by </w:t>
            </w:r>
            <w:r w:rsidRPr="00A132FE">
              <w:rPr>
                <w:rFonts w:ascii="Arial" w:hAnsi="Arial" w:cs="Arial"/>
                <w:b/>
                <w:bCs/>
                <w:szCs w:val="24"/>
              </w:rPr>
              <w:t>Applicant</w:t>
            </w:r>
          </w:p>
          <w:p w14:paraId="2519BFD9" w14:textId="77777777" w:rsidR="00FD1411" w:rsidRPr="00FC57F6" w:rsidRDefault="00FD1411" w:rsidP="00FD1411">
            <w:pPr>
              <w:pStyle w:val="Header"/>
              <w:tabs>
                <w:tab w:val="clear" w:pos="4153"/>
                <w:tab w:val="clear" w:pos="8306"/>
              </w:tabs>
              <w:spacing w:before="120" w:line="160" w:lineRule="exact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665" w:type="dxa"/>
          </w:tcPr>
          <w:p w14:paraId="67E19FCD" w14:textId="77777777" w:rsidR="00FD1411" w:rsidRPr="00ED0D20" w:rsidRDefault="00FD1411" w:rsidP="00FD1411"/>
          <w:p w14:paraId="3912A257" w14:textId="7C7D3BC8" w:rsidR="00FD1411" w:rsidRPr="00ED0D20" w:rsidRDefault="006E68B4" w:rsidP="00EE5BAC">
            <w:pPr>
              <w:rPr>
                <w:rFonts w:ascii="CG Times (E1)" w:hAnsi="CG Times (E1)"/>
              </w:rPr>
            </w:pPr>
            <w:bookmarkStart w:id="0" w:name="competentAuthorityLogo"/>
            <w:ins w:id="1" w:author="Ioan Luncan" w:date="2023-09-14T14:03:00Z">
              <w:r w:rsidRPr="004315A3">
                <w:rPr>
                  <w:rFonts w:ascii="Arial" w:hAnsi="Arial"/>
                  <w:noProof/>
                  <w:sz w:val="20"/>
                  <w:lang w:eastAsia="el-GR"/>
                </w:rPr>
                <w:drawing>
                  <wp:inline distT="0" distB="0" distL="0" distR="0" wp14:anchorId="7781C5B0" wp14:editId="4889E66D">
                    <wp:extent cx="2167411" cy="2312670"/>
                    <wp:effectExtent l="0" t="0" r="4445" b="0"/>
                    <wp:docPr id="1" name="Image 0" descr="competent authority 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 0" descr="competent authority logo"/>
                            <pic:cNvPicPr/>
                          </pic:nvPicPr>
                          <pic:blipFill>
                            <a:blip r:embed="rId7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76499" cy="2322367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  <w:bookmarkEnd w:id="0"/>
          </w:p>
        </w:tc>
      </w:tr>
    </w:tbl>
    <w:p w14:paraId="4B6E8B40" w14:textId="52B01BFD" w:rsidR="006E68B4" w:rsidRPr="002911E4" w:rsidRDefault="006E68B4" w:rsidP="006E68B4">
      <w:pPr>
        <w:rPr>
          <w:rFonts w:ascii="Arial" w:hAnsi="Arial" w:cs="Arial"/>
          <w:szCs w:val="24"/>
        </w:rPr>
      </w:pPr>
      <w:r w:rsidRPr="002911E4">
        <w:rPr>
          <w:rFonts w:ascii="Arial" w:hAnsi="Arial" w:cs="Arial"/>
          <w:szCs w:val="24"/>
        </w:rPr>
        <w:fldChar w:fldCharType="begin"/>
      </w:r>
      <w:r w:rsidRPr="002911E4">
        <w:rPr>
          <w:rFonts w:ascii="Arial" w:hAnsi="Arial" w:cs="Arial"/>
          <w:szCs w:val="24"/>
        </w:rPr>
        <w:instrText xml:space="preserve"> MERGEFIELD  "${currentDate?date?string('dd MMMM yyyy')}" </w:instrText>
      </w:r>
      <w:r w:rsidRPr="002911E4">
        <w:rPr>
          <w:rFonts w:ascii="Arial" w:hAnsi="Arial" w:cs="Arial"/>
          <w:szCs w:val="24"/>
        </w:rPr>
        <w:fldChar w:fldCharType="separate"/>
      </w:r>
      <w:r w:rsidR="00EE5BAC">
        <w:rPr>
          <w:rFonts w:ascii="Arial" w:hAnsi="Arial" w:cs="Arial"/>
          <w:noProof/>
          <w:szCs w:val="24"/>
        </w:rPr>
        <w:t>«${currentDate?date?string('dd MMMM yyyy'»</w:t>
      </w:r>
      <w:r w:rsidRPr="002911E4">
        <w:rPr>
          <w:rFonts w:ascii="Arial" w:hAnsi="Arial" w:cs="Arial"/>
          <w:szCs w:val="24"/>
        </w:rPr>
        <w:fldChar w:fldCharType="end"/>
      </w:r>
    </w:p>
    <w:p w14:paraId="4DF06F87" w14:textId="77777777" w:rsidR="00FD1411" w:rsidRPr="00A132FE" w:rsidRDefault="00FD1411" w:rsidP="005F185D">
      <w:pPr>
        <w:widowControl/>
        <w:autoSpaceDE w:val="0"/>
        <w:autoSpaceDN w:val="0"/>
        <w:adjustRightInd w:val="0"/>
        <w:jc w:val="center"/>
        <w:rPr>
          <w:rFonts w:ascii="Arial" w:hAnsi="Arial" w:cs="Arial"/>
          <w:b/>
          <w:bCs/>
          <w:snapToGrid/>
          <w:szCs w:val="24"/>
          <w:lang w:val="en-GB" w:eastAsia="en-GB"/>
        </w:rPr>
      </w:pPr>
    </w:p>
    <w:p w14:paraId="1BF36C3B" w14:textId="276880E3" w:rsidR="00FD1411" w:rsidRPr="00A132FE" w:rsidRDefault="00C7429D" w:rsidP="00FD141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 w:rsidRPr="00A132FE">
        <w:rPr>
          <w:rFonts w:ascii="Arial" w:hAnsi="Arial" w:cs="Arial"/>
          <w:snapToGrid/>
          <w:szCs w:val="24"/>
          <w:lang w:val="en-GB" w:eastAsia="en-GB"/>
        </w:rPr>
        <w:t>A</w:t>
      </w:r>
      <w:r w:rsidR="00A54E2C">
        <w:rPr>
          <w:rFonts w:ascii="Arial" w:hAnsi="Arial" w:cs="Arial"/>
          <w:snapToGrid/>
          <w:szCs w:val="24"/>
          <w:lang w:val="en-GB" w:eastAsia="en-GB"/>
        </w:rPr>
        <w:t xml:space="preserve">eroplane </w:t>
      </w:r>
      <w:r w:rsidRPr="00A132FE">
        <w:rPr>
          <w:rFonts w:ascii="Arial" w:hAnsi="Arial" w:cs="Arial"/>
          <w:snapToGrid/>
          <w:szCs w:val="24"/>
          <w:lang w:val="en-GB" w:eastAsia="en-GB"/>
        </w:rPr>
        <w:t xml:space="preserve">Operator Name: </w:t>
      </w:r>
      <w:r w:rsidR="006E68B4" w:rsidRPr="00B2760D">
        <w:rPr>
          <w:rFonts w:ascii="Arial" w:hAnsi="Arial" w:cs="Arial"/>
          <w:szCs w:val="24"/>
          <w:lang w:val="el-GR" w:eastAsia="en-GB"/>
        </w:rPr>
        <w:fldChar w:fldCharType="begin"/>
      </w:r>
      <w:r w:rsidR="006E68B4" w:rsidRPr="00B2760D">
        <w:rPr>
          <w:rFonts w:ascii="Arial" w:hAnsi="Arial" w:cs="Arial"/>
          <w:szCs w:val="24"/>
          <w:lang w:eastAsia="en-GB"/>
        </w:rPr>
        <w:instrText xml:space="preserve"> MERGEFIELD  ${(account.name)!}  \* MERGEFORMAT </w:instrText>
      </w:r>
      <w:r w:rsidR="006E68B4" w:rsidRPr="00B2760D">
        <w:rPr>
          <w:rFonts w:ascii="Arial" w:hAnsi="Arial" w:cs="Arial"/>
          <w:szCs w:val="24"/>
          <w:lang w:val="el-GR" w:eastAsia="en-GB"/>
        </w:rPr>
        <w:fldChar w:fldCharType="separate"/>
      </w:r>
      <w:r w:rsidR="00EE5BAC">
        <w:rPr>
          <w:rFonts w:ascii="Arial" w:hAnsi="Arial" w:cs="Arial"/>
          <w:noProof/>
          <w:szCs w:val="24"/>
          <w:lang w:eastAsia="en-GB"/>
        </w:rPr>
        <w:t>«${(account.name)!}»</w:t>
      </w:r>
      <w:r w:rsidR="006E68B4" w:rsidRPr="00B2760D">
        <w:rPr>
          <w:rFonts w:ascii="Arial" w:hAnsi="Arial" w:cs="Arial"/>
          <w:szCs w:val="24"/>
          <w:lang w:val="en-GB" w:eastAsia="en-GB"/>
        </w:rPr>
        <w:fldChar w:fldCharType="end"/>
      </w:r>
    </w:p>
    <w:p w14:paraId="648BD345" w14:textId="77777777" w:rsidR="00C7429D" w:rsidRPr="00A132FE" w:rsidRDefault="00C7429D" w:rsidP="00FD141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14:paraId="4DEDC00A" w14:textId="55F6A165" w:rsidR="006E68B4" w:rsidRPr="00CD5FC2" w:rsidRDefault="006E68B4" w:rsidP="006E68B4">
      <w:pPr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  <w:r w:rsidRPr="00CD5FC2">
        <w:rPr>
          <w:rFonts w:ascii="Arial" w:hAnsi="Arial" w:cs="Arial"/>
          <w:szCs w:val="24"/>
          <w:lang w:val="en-GB" w:eastAsia="en-GB"/>
        </w:rPr>
        <w:fldChar w:fldCharType="begin"/>
      </w:r>
      <w:r w:rsidRPr="00CD5FC2">
        <w:rPr>
          <w:rFonts w:ascii="Arial" w:hAnsi="Arial" w:cs="Arial"/>
          <w:szCs w:val="24"/>
          <w:lang w:val="en-GB" w:eastAsia="en-GB"/>
        </w:rPr>
        <w:instrText xml:space="preserve"> MERGEFIELD  ${params.toRecipient}  \* MERGEFORMAT </w:instrText>
      </w:r>
      <w:r w:rsidRPr="00CD5FC2">
        <w:rPr>
          <w:rFonts w:ascii="Arial" w:hAnsi="Arial" w:cs="Arial"/>
          <w:szCs w:val="24"/>
          <w:lang w:val="en-GB" w:eastAsia="en-GB"/>
        </w:rPr>
        <w:fldChar w:fldCharType="separate"/>
      </w:r>
      <w:r w:rsidR="00EE5BAC">
        <w:rPr>
          <w:rFonts w:ascii="Arial" w:hAnsi="Arial" w:cs="Arial"/>
          <w:noProof/>
          <w:szCs w:val="24"/>
          <w:lang w:val="en-GB" w:eastAsia="en-GB"/>
        </w:rPr>
        <w:t>«${params.toRecipient}»</w:t>
      </w:r>
      <w:r w:rsidRPr="00CD5FC2">
        <w:rPr>
          <w:rFonts w:ascii="Arial" w:hAnsi="Arial" w:cs="Arial"/>
          <w:szCs w:val="24"/>
          <w:lang w:eastAsia="en-GB"/>
        </w:rPr>
        <w:fldChar w:fldCharType="end"/>
      </w:r>
    </w:p>
    <w:p w14:paraId="01A6FEC7" w14:textId="77777777" w:rsidR="00FD1411" w:rsidRPr="00A132FE" w:rsidRDefault="00FD1411" w:rsidP="00FD141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14:paraId="7E88D79B" w14:textId="0220FB87" w:rsidR="00A132FE" w:rsidRPr="003E70D3" w:rsidRDefault="00A132FE" w:rsidP="00A132FE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 w:rsidRPr="003E70D3">
        <w:rPr>
          <w:rFonts w:ascii="Arial" w:hAnsi="Arial" w:cs="Arial"/>
          <w:snapToGrid/>
          <w:szCs w:val="24"/>
          <w:lang w:val="en-GB" w:eastAsia="en-GB"/>
        </w:rPr>
        <w:t xml:space="preserve">FAO </w:t>
      </w:r>
      <w:r w:rsidR="006E68B4" w:rsidRPr="002911E4">
        <w:rPr>
          <w:rFonts w:ascii="Arial" w:hAnsi="Arial" w:cs="Arial"/>
          <w:szCs w:val="24"/>
        </w:rPr>
        <w:fldChar w:fldCharType="begin"/>
      </w:r>
      <w:r w:rsidR="006E68B4" w:rsidRPr="00E15961">
        <w:rPr>
          <w:rFonts w:ascii="Arial" w:hAnsi="Arial" w:cs="Arial"/>
          <w:szCs w:val="24"/>
        </w:rPr>
        <w:instrText xml:space="preserve"> MERGEFIELD  ${(account.serviceContact)!}  \* MERGEFORMAT </w:instrText>
      </w:r>
      <w:r w:rsidR="006E68B4" w:rsidRPr="002911E4">
        <w:rPr>
          <w:rFonts w:ascii="Arial" w:hAnsi="Arial" w:cs="Arial"/>
          <w:szCs w:val="24"/>
        </w:rPr>
        <w:fldChar w:fldCharType="separate"/>
      </w:r>
      <w:r w:rsidR="00EE5BAC">
        <w:rPr>
          <w:rFonts w:ascii="Arial" w:hAnsi="Arial" w:cs="Arial"/>
          <w:noProof/>
          <w:szCs w:val="24"/>
        </w:rPr>
        <w:t>«${(account.serviceContact)!}»</w:t>
      </w:r>
      <w:r w:rsidR="006E68B4" w:rsidRPr="002911E4">
        <w:rPr>
          <w:rFonts w:ascii="Arial" w:hAnsi="Arial" w:cs="Arial"/>
          <w:szCs w:val="24"/>
        </w:rPr>
        <w:fldChar w:fldCharType="end"/>
      </w:r>
    </w:p>
    <w:p w14:paraId="62C441CE" w14:textId="77777777" w:rsidR="00A132FE" w:rsidRPr="003E70D3" w:rsidRDefault="00A132FE" w:rsidP="00A132FE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14:paraId="40950FDF" w14:textId="099E2B11" w:rsidR="006E68B4" w:rsidRPr="00E15961" w:rsidRDefault="00A132FE" w:rsidP="006E68B4">
      <w:pPr>
        <w:rPr>
          <w:rFonts w:ascii="Arial" w:hAnsi="Arial" w:cs="Arial"/>
          <w:szCs w:val="24"/>
          <w:lang w:val="en-GB" w:eastAsia="en-GB"/>
        </w:rPr>
      </w:pPr>
      <w:r>
        <w:rPr>
          <w:rFonts w:ascii="Arial" w:hAnsi="Arial" w:cs="Arial"/>
          <w:szCs w:val="24"/>
          <w:lang w:val="en-GB" w:eastAsia="en-GB"/>
        </w:rPr>
        <w:t xml:space="preserve">Dear </w:t>
      </w:r>
      <w:r w:rsidR="006E68B4" w:rsidRPr="001A0907">
        <w:rPr>
          <w:rFonts w:ascii="Arial" w:hAnsi="Arial" w:cs="Arial"/>
          <w:szCs w:val="24"/>
        </w:rPr>
        <w:fldChar w:fldCharType="begin"/>
      </w:r>
      <w:r w:rsidR="006E68B4" w:rsidRPr="001A0907">
        <w:rPr>
          <w:rFonts w:ascii="Arial" w:hAnsi="Arial" w:cs="Arial"/>
          <w:szCs w:val="24"/>
        </w:rPr>
        <w:instrText xml:space="preserve"> MERGEFIELD  ${(account.serviceContact)!}  \* MERGEFORMAT </w:instrText>
      </w:r>
      <w:r w:rsidR="006E68B4" w:rsidRPr="001A0907">
        <w:rPr>
          <w:rFonts w:ascii="Arial" w:hAnsi="Arial" w:cs="Arial"/>
          <w:szCs w:val="24"/>
        </w:rPr>
        <w:fldChar w:fldCharType="separate"/>
      </w:r>
      <w:r w:rsidR="00EE5BAC">
        <w:rPr>
          <w:rFonts w:ascii="Arial" w:hAnsi="Arial" w:cs="Arial"/>
          <w:noProof/>
          <w:szCs w:val="24"/>
        </w:rPr>
        <w:t>«${(account.serviceContact)!}»</w:t>
      </w:r>
      <w:r w:rsidR="006E68B4" w:rsidRPr="001A0907">
        <w:rPr>
          <w:rFonts w:ascii="Arial" w:hAnsi="Arial" w:cs="Arial"/>
          <w:szCs w:val="24"/>
        </w:rPr>
        <w:fldChar w:fldCharType="end"/>
      </w:r>
    </w:p>
    <w:p w14:paraId="683E4A91" w14:textId="77777777" w:rsidR="00A132FE" w:rsidRDefault="00A132FE" w:rsidP="006E68B4">
      <w:pPr>
        <w:rPr>
          <w:rFonts w:ascii="Arial" w:hAnsi="Arial" w:cs="Arial"/>
          <w:b/>
          <w:bCs/>
          <w:snapToGrid/>
          <w:szCs w:val="24"/>
          <w:lang w:val="en-GB" w:eastAsia="en-GB"/>
        </w:rPr>
      </w:pPr>
    </w:p>
    <w:p w14:paraId="38BF8CFE" w14:textId="77777777" w:rsidR="00A132FE" w:rsidRDefault="00A54E2C" w:rsidP="006E6649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jc w:val="both"/>
        <w:rPr>
          <w:rFonts w:ascii="Arial" w:hAnsi="Arial"/>
          <w:b/>
          <w:szCs w:val="24"/>
          <w:lang w:val="en-GB"/>
        </w:rPr>
      </w:pPr>
      <w:r w:rsidRPr="00586292">
        <w:rPr>
          <w:rFonts w:ascii="Arial" w:hAnsi="Arial" w:cs="Arial"/>
          <w:b/>
          <w:szCs w:val="24"/>
        </w:rPr>
        <w:t xml:space="preserve">THE </w:t>
      </w:r>
      <w:r>
        <w:rPr>
          <w:rFonts w:ascii="Arial" w:hAnsi="Arial" w:cs="Arial"/>
          <w:b/>
          <w:szCs w:val="24"/>
        </w:rPr>
        <w:t>AIR NAVIGATION (CARBON OFFSETTING AND REDUCTION SCHEME FOR INTERNATIONAL AVIATION)</w:t>
      </w:r>
      <w:r w:rsidRPr="00586292">
        <w:rPr>
          <w:rFonts w:ascii="Arial" w:hAnsi="Arial" w:cs="Arial"/>
          <w:b/>
          <w:szCs w:val="24"/>
        </w:rPr>
        <w:t xml:space="preserve"> ORDER 202</w:t>
      </w:r>
      <w:r>
        <w:rPr>
          <w:rFonts w:ascii="Arial" w:hAnsi="Arial" w:cs="Arial"/>
          <w:b/>
          <w:szCs w:val="24"/>
        </w:rPr>
        <w:t>1</w:t>
      </w:r>
      <w:r w:rsidRPr="00586292">
        <w:rPr>
          <w:rFonts w:ascii="Arial" w:hAnsi="Arial" w:cs="Arial"/>
          <w:b/>
          <w:szCs w:val="24"/>
        </w:rPr>
        <w:t xml:space="preserve"> (SI 202</w:t>
      </w:r>
      <w:r>
        <w:rPr>
          <w:rFonts w:ascii="Arial" w:hAnsi="Arial" w:cs="Arial"/>
          <w:b/>
          <w:szCs w:val="24"/>
        </w:rPr>
        <w:t>1</w:t>
      </w:r>
      <w:r w:rsidRPr="00586292">
        <w:rPr>
          <w:rFonts w:ascii="Arial" w:hAnsi="Arial" w:cs="Arial"/>
          <w:b/>
          <w:szCs w:val="24"/>
        </w:rPr>
        <w:t>/</w:t>
      </w:r>
      <w:r>
        <w:rPr>
          <w:rFonts w:ascii="Arial" w:hAnsi="Arial" w:cs="Arial"/>
          <w:b/>
          <w:szCs w:val="24"/>
        </w:rPr>
        <w:t>534</w:t>
      </w:r>
      <w:r w:rsidRPr="00586292">
        <w:rPr>
          <w:rFonts w:ascii="Arial" w:hAnsi="Arial" w:cs="Arial"/>
          <w:b/>
          <w:szCs w:val="24"/>
        </w:rPr>
        <w:t xml:space="preserve">) (the </w:t>
      </w:r>
      <w:r>
        <w:rPr>
          <w:rFonts w:ascii="Arial" w:hAnsi="Arial" w:cs="Arial"/>
          <w:b/>
          <w:szCs w:val="24"/>
        </w:rPr>
        <w:t>ANO</w:t>
      </w:r>
      <w:r w:rsidRPr="00586292">
        <w:rPr>
          <w:rFonts w:ascii="Arial" w:hAnsi="Arial" w:cs="Arial"/>
          <w:b/>
          <w:szCs w:val="24"/>
        </w:rPr>
        <w:t>)</w:t>
      </w:r>
    </w:p>
    <w:p w14:paraId="2790D0D4" w14:textId="77777777" w:rsidR="00A54E2C" w:rsidRDefault="00A54E2C" w:rsidP="006E6649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jc w:val="both"/>
        <w:rPr>
          <w:rFonts w:ascii="Arial" w:hAnsi="Arial"/>
          <w:b/>
          <w:szCs w:val="24"/>
          <w:lang w:val="en-GB"/>
        </w:rPr>
      </w:pPr>
    </w:p>
    <w:p w14:paraId="23ECD41A" w14:textId="3C27DB04" w:rsidR="006E68B4" w:rsidRPr="00E15961" w:rsidRDefault="000419CA" w:rsidP="006E68B4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jc w:val="both"/>
        <w:rPr>
          <w:rFonts w:ascii="Arial" w:hAnsi="Arial"/>
          <w:szCs w:val="24"/>
          <w:lang w:val="en-GB"/>
        </w:rPr>
      </w:pPr>
      <w:r w:rsidRPr="00A132FE">
        <w:rPr>
          <w:rFonts w:ascii="Arial" w:hAnsi="Arial"/>
          <w:b/>
          <w:szCs w:val="24"/>
          <w:lang w:val="en-GB"/>
        </w:rPr>
        <w:t>Emission</w:t>
      </w:r>
      <w:r w:rsidR="00A54E2C">
        <w:rPr>
          <w:rFonts w:ascii="Arial" w:hAnsi="Arial"/>
          <w:b/>
          <w:szCs w:val="24"/>
          <w:lang w:val="en-GB"/>
        </w:rPr>
        <w:t>s</w:t>
      </w:r>
      <w:r w:rsidRPr="00A132FE">
        <w:rPr>
          <w:rFonts w:ascii="Arial" w:hAnsi="Arial"/>
          <w:b/>
          <w:szCs w:val="24"/>
          <w:lang w:val="en-GB"/>
        </w:rPr>
        <w:t xml:space="preserve"> </w:t>
      </w:r>
      <w:r w:rsidR="00A54E2C">
        <w:rPr>
          <w:rFonts w:ascii="Arial" w:hAnsi="Arial"/>
          <w:b/>
          <w:szCs w:val="24"/>
          <w:lang w:val="en-GB"/>
        </w:rPr>
        <w:t xml:space="preserve">Monitoring </w:t>
      </w:r>
      <w:r w:rsidRPr="00A132FE">
        <w:rPr>
          <w:rFonts w:ascii="Arial" w:hAnsi="Arial"/>
          <w:b/>
          <w:szCs w:val="24"/>
          <w:lang w:val="en-GB"/>
        </w:rPr>
        <w:t>Plan</w:t>
      </w:r>
      <w:r w:rsidR="006E6649" w:rsidRPr="00A132FE">
        <w:rPr>
          <w:rFonts w:ascii="Arial" w:hAnsi="Arial"/>
          <w:b/>
          <w:szCs w:val="24"/>
          <w:lang w:val="en-GB"/>
        </w:rPr>
        <w:t xml:space="preserve"> </w:t>
      </w:r>
      <w:r w:rsidR="00A132FE">
        <w:rPr>
          <w:rFonts w:ascii="Arial" w:hAnsi="Arial"/>
          <w:b/>
          <w:szCs w:val="24"/>
          <w:lang w:val="en-GB"/>
        </w:rPr>
        <w:t xml:space="preserve">workflow </w:t>
      </w:r>
      <w:r w:rsidR="006E6649" w:rsidRPr="00A132FE">
        <w:rPr>
          <w:rFonts w:ascii="Arial" w:hAnsi="Arial"/>
          <w:b/>
          <w:szCs w:val="24"/>
          <w:lang w:val="en-GB"/>
        </w:rPr>
        <w:t>reference:</w:t>
      </w:r>
      <w:r w:rsidR="006E6649" w:rsidRPr="00A132FE">
        <w:rPr>
          <w:rFonts w:ascii="Arial" w:hAnsi="Arial"/>
          <w:szCs w:val="24"/>
          <w:lang w:val="en-GB"/>
        </w:rPr>
        <w:t xml:space="preserve"> </w:t>
      </w:r>
      <w:r w:rsidR="006E68B4" w:rsidRPr="00673293">
        <w:rPr>
          <w:rFonts w:ascii="Arial" w:hAnsi="Arial"/>
          <w:szCs w:val="24"/>
          <w:lang w:val="en-GB"/>
        </w:rPr>
        <w:fldChar w:fldCharType="begin"/>
      </w:r>
      <w:r w:rsidR="006E68B4" w:rsidRPr="00673293">
        <w:rPr>
          <w:rFonts w:ascii="Arial" w:hAnsi="Arial"/>
          <w:szCs w:val="24"/>
          <w:lang w:val="en-GB"/>
        </w:rPr>
        <w:instrText xml:space="preserve"> MERGEFIELD  ${(workflow.requestId)!}  \* MERGEFORMAT </w:instrText>
      </w:r>
      <w:r w:rsidR="006E68B4" w:rsidRPr="00673293">
        <w:rPr>
          <w:rFonts w:ascii="Arial" w:hAnsi="Arial"/>
          <w:szCs w:val="24"/>
          <w:lang w:val="en-GB"/>
        </w:rPr>
        <w:fldChar w:fldCharType="separate"/>
      </w:r>
      <w:r w:rsidR="00EE5BAC">
        <w:rPr>
          <w:rFonts w:ascii="Arial" w:hAnsi="Arial"/>
          <w:noProof/>
          <w:szCs w:val="24"/>
          <w:lang w:val="en-GB"/>
        </w:rPr>
        <w:t>«${(workflow.requestId)!}»</w:t>
      </w:r>
      <w:r w:rsidR="006E68B4" w:rsidRPr="00673293">
        <w:rPr>
          <w:rFonts w:ascii="Arial" w:hAnsi="Arial"/>
          <w:szCs w:val="24"/>
          <w:lang w:val="en-GB"/>
        </w:rPr>
        <w:fldChar w:fldCharType="end"/>
      </w:r>
    </w:p>
    <w:p w14:paraId="42BBA902" w14:textId="77777777" w:rsidR="000419CA" w:rsidRPr="00A132FE" w:rsidRDefault="000419CA" w:rsidP="006E6649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jc w:val="both"/>
        <w:rPr>
          <w:rFonts w:ascii="Arial" w:hAnsi="Arial"/>
          <w:szCs w:val="24"/>
        </w:rPr>
      </w:pPr>
    </w:p>
    <w:p w14:paraId="344F8F2A" w14:textId="3745CDC8" w:rsidR="00BF2786" w:rsidRPr="00A132FE" w:rsidRDefault="00BF2786" w:rsidP="00BF2786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Thank you for informing us that you have withdrawn </w:t>
      </w:r>
      <w:r w:rsidRPr="00A132FE">
        <w:rPr>
          <w:rFonts w:ascii="Arial" w:hAnsi="Arial"/>
          <w:szCs w:val="24"/>
        </w:rPr>
        <w:t xml:space="preserve">your application dated </w:t>
      </w:r>
      <w:r w:rsidR="006E68B4" w:rsidRPr="00673293">
        <w:rPr>
          <w:rFonts w:ascii="Arial" w:hAnsi="Arial"/>
          <w:szCs w:val="24"/>
          <w:lang w:val="en-GB"/>
        </w:rPr>
        <w:fldChar w:fldCharType="begin"/>
      </w:r>
      <w:r w:rsidR="006E68B4" w:rsidRPr="00673293">
        <w:rPr>
          <w:rFonts w:ascii="Arial" w:hAnsi="Arial"/>
          <w:szCs w:val="24"/>
          <w:lang w:val="en-GB"/>
        </w:rPr>
        <w:instrText xml:space="preserve"> MERGEFIELD  ${workflow.requestSubmissionDate?date?string('dd/MM/yyyy')}  \* MERGEFORMAT </w:instrText>
      </w:r>
      <w:r w:rsidR="006E68B4" w:rsidRPr="00673293">
        <w:rPr>
          <w:rFonts w:ascii="Arial" w:hAnsi="Arial"/>
          <w:szCs w:val="24"/>
          <w:lang w:val="en-GB"/>
        </w:rPr>
        <w:fldChar w:fldCharType="separate"/>
      </w:r>
      <w:r w:rsidR="00EE5BAC">
        <w:rPr>
          <w:rFonts w:ascii="Arial" w:hAnsi="Arial"/>
          <w:noProof/>
          <w:szCs w:val="24"/>
          <w:lang w:val="en-GB"/>
        </w:rPr>
        <w:t>«${workflow.requestSubmissionDate?date?st»</w:t>
      </w:r>
      <w:r w:rsidR="006E68B4" w:rsidRPr="00673293">
        <w:rPr>
          <w:rFonts w:ascii="Arial" w:hAnsi="Arial"/>
          <w:szCs w:val="24"/>
        </w:rPr>
        <w:fldChar w:fldCharType="end"/>
      </w:r>
      <w:r w:rsidRPr="00A132FE">
        <w:rPr>
          <w:rFonts w:ascii="Arial" w:hAnsi="Arial"/>
          <w:szCs w:val="24"/>
        </w:rPr>
        <w:t xml:space="preserve"> for an emissions</w:t>
      </w:r>
      <w:r>
        <w:rPr>
          <w:rFonts w:ascii="Arial" w:hAnsi="Arial"/>
          <w:szCs w:val="24"/>
        </w:rPr>
        <w:t xml:space="preserve"> monitoring</w:t>
      </w:r>
      <w:r w:rsidRPr="00A132FE">
        <w:rPr>
          <w:rFonts w:ascii="Arial" w:hAnsi="Arial"/>
          <w:szCs w:val="24"/>
        </w:rPr>
        <w:t xml:space="preserve"> plan.</w:t>
      </w:r>
    </w:p>
    <w:p w14:paraId="6B340523" w14:textId="77777777" w:rsidR="006E6649" w:rsidRPr="00A132FE" w:rsidRDefault="006E6649" w:rsidP="00A132FE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rPr>
          <w:rFonts w:ascii="Arial" w:hAnsi="Arial"/>
          <w:szCs w:val="24"/>
        </w:rPr>
      </w:pPr>
    </w:p>
    <w:p w14:paraId="45B60979" w14:textId="77777777" w:rsidR="006E6649" w:rsidRDefault="00A132FE" w:rsidP="00A132FE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If applicable, y</w:t>
      </w:r>
      <w:r w:rsidR="006E6649" w:rsidRPr="00A132FE">
        <w:rPr>
          <w:rFonts w:ascii="Arial" w:hAnsi="Arial"/>
          <w:szCs w:val="24"/>
        </w:rPr>
        <w:t>our application fee will be returned in due course.</w:t>
      </w:r>
    </w:p>
    <w:p w14:paraId="7396473D" w14:textId="77777777" w:rsidR="00BF2786" w:rsidRDefault="00BF2786" w:rsidP="00A132FE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rPr>
          <w:rFonts w:ascii="Arial" w:hAnsi="Arial"/>
          <w:szCs w:val="24"/>
        </w:rPr>
      </w:pPr>
    </w:p>
    <w:p w14:paraId="6737D8A8" w14:textId="77777777" w:rsidR="00BF2786" w:rsidRPr="00A132FE" w:rsidRDefault="00BF2786" w:rsidP="00A132FE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Please be aware of the obligation in Article </w:t>
      </w:r>
      <w:r w:rsidR="00F945FE">
        <w:rPr>
          <w:rFonts w:ascii="Arial" w:hAnsi="Arial"/>
          <w:szCs w:val="24"/>
        </w:rPr>
        <w:t>23(3)</w:t>
      </w:r>
      <w:r>
        <w:rPr>
          <w:rFonts w:ascii="Arial" w:hAnsi="Arial"/>
          <w:szCs w:val="24"/>
        </w:rPr>
        <w:t xml:space="preserve"> of the ANO to apply for an emissions monitoring plan within 3 months of becoming an </w:t>
      </w:r>
      <w:proofErr w:type="spellStart"/>
      <w:r>
        <w:rPr>
          <w:rFonts w:ascii="Arial" w:hAnsi="Arial"/>
          <w:szCs w:val="24"/>
        </w:rPr>
        <w:t>aeroplane</w:t>
      </w:r>
      <w:proofErr w:type="spellEnd"/>
      <w:r>
        <w:rPr>
          <w:rFonts w:ascii="Arial" w:hAnsi="Arial"/>
          <w:szCs w:val="24"/>
        </w:rPr>
        <w:t xml:space="preserve"> operator. Failure to apply for an emissions monitoring plan on time may result in liability to pay a civil penalty.</w:t>
      </w:r>
    </w:p>
    <w:p w14:paraId="647F9BA4" w14:textId="77777777" w:rsidR="006E6649" w:rsidRPr="00A132FE" w:rsidRDefault="006E6649" w:rsidP="00A132FE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rPr>
          <w:rFonts w:ascii="Arial" w:hAnsi="Arial"/>
          <w:szCs w:val="24"/>
        </w:rPr>
      </w:pPr>
    </w:p>
    <w:p w14:paraId="0E82D107" w14:textId="77777777" w:rsidR="00A132FE" w:rsidRPr="003E70D3" w:rsidRDefault="00A132FE" w:rsidP="00A132FE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rPr>
          <w:rFonts w:ascii="Arial" w:hAnsi="Arial"/>
          <w:szCs w:val="24"/>
        </w:rPr>
      </w:pPr>
      <w:bookmarkStart w:id="2" w:name="_Hlk139390616"/>
      <w:r w:rsidRPr="003E70D3">
        <w:rPr>
          <w:rFonts w:ascii="Arial" w:hAnsi="Arial" w:cs="Arial"/>
          <w:snapToGrid/>
          <w:szCs w:val="24"/>
          <w:lang w:val="en-GB" w:eastAsia="en-GB"/>
        </w:rPr>
        <w:t xml:space="preserve">If you require any clarification of the above, please contact a member of the </w:t>
      </w:r>
      <w:r>
        <w:rPr>
          <w:rFonts w:ascii="Arial" w:hAnsi="Arial" w:cs="Arial"/>
          <w:snapToGrid/>
          <w:szCs w:val="24"/>
          <w:lang w:val="en-GB" w:eastAsia="en-GB"/>
        </w:rPr>
        <w:t>Aviation</w:t>
      </w:r>
      <w:r w:rsidRPr="003E70D3">
        <w:rPr>
          <w:rFonts w:ascii="Arial" w:hAnsi="Arial" w:cs="Arial"/>
          <w:snapToGrid/>
          <w:szCs w:val="24"/>
          <w:lang w:val="en-GB" w:eastAsia="en-GB"/>
        </w:rPr>
        <w:t xml:space="preserve"> Team </w:t>
      </w:r>
      <w:r>
        <w:rPr>
          <w:rFonts w:ascii="Arial" w:hAnsi="Arial" w:cs="Arial"/>
          <w:snapToGrid/>
          <w:szCs w:val="24"/>
          <w:lang w:val="en-GB" w:eastAsia="en-GB"/>
        </w:rPr>
        <w:t xml:space="preserve">at </w:t>
      </w:r>
      <w:hyperlink r:id="rId8" w:history="1">
        <w:r w:rsidRPr="00312A3A">
          <w:rPr>
            <w:rStyle w:val="Hyperlink"/>
            <w:rFonts w:ascii="Arial" w:hAnsi="Arial" w:cs="Arial"/>
            <w:snapToGrid/>
            <w:szCs w:val="24"/>
            <w:lang w:val="en-GB" w:eastAsia="en-GB"/>
          </w:rPr>
          <w:t>etaviationhelp@environment-agency.gov.uk</w:t>
        </w:r>
      </w:hyperlink>
    </w:p>
    <w:bookmarkEnd w:id="2"/>
    <w:p w14:paraId="4B99A2FA" w14:textId="77777777" w:rsidR="00D956D5" w:rsidRPr="00A132FE" w:rsidRDefault="00D956D5" w:rsidP="006E6649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jc w:val="both"/>
        <w:rPr>
          <w:rFonts w:ascii="Arial" w:hAnsi="Arial"/>
          <w:szCs w:val="24"/>
        </w:rPr>
      </w:pPr>
    </w:p>
    <w:p w14:paraId="45215A98" w14:textId="77777777" w:rsidR="006E68B4" w:rsidRPr="00A132FE" w:rsidRDefault="006E68B4" w:rsidP="006E6649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jc w:val="both"/>
        <w:rPr>
          <w:rFonts w:ascii="Arial" w:hAnsi="Arial"/>
          <w:szCs w:val="24"/>
        </w:rPr>
      </w:pPr>
    </w:p>
    <w:p w14:paraId="1D19A974" w14:textId="77777777" w:rsidR="006E6649" w:rsidRPr="00A132FE" w:rsidRDefault="006E6649" w:rsidP="006E6649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jc w:val="both"/>
        <w:rPr>
          <w:rFonts w:ascii="Arial" w:hAnsi="Arial"/>
          <w:szCs w:val="24"/>
        </w:rPr>
      </w:pPr>
      <w:r w:rsidRPr="00A132FE">
        <w:rPr>
          <w:rFonts w:ascii="Arial" w:hAnsi="Arial"/>
          <w:szCs w:val="24"/>
        </w:rPr>
        <w:t>Yours faithfully</w:t>
      </w:r>
    </w:p>
    <w:p w14:paraId="7C868986" w14:textId="77777777" w:rsidR="00D956D5" w:rsidRPr="00A132FE" w:rsidRDefault="00D956D5" w:rsidP="006E6649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jc w:val="both"/>
        <w:rPr>
          <w:rFonts w:ascii="Arial" w:hAnsi="Arial"/>
          <w:szCs w:val="24"/>
        </w:rPr>
      </w:pPr>
    </w:p>
    <w:p w14:paraId="632C4545" w14:textId="78A9DAB1" w:rsidR="006E68B4" w:rsidRPr="00A132FE" w:rsidRDefault="006E68B4" w:rsidP="006E6649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jc w:val="both"/>
        <w:rPr>
          <w:ins w:id="3" w:author="Ioan Luncan" w:date="2023-09-14T14:06:00Z"/>
          <w:rFonts w:ascii="Arial" w:hAnsi="Arial"/>
          <w:szCs w:val="24"/>
        </w:rPr>
      </w:pPr>
      <w:bookmarkStart w:id="4" w:name="signature"/>
      <w:ins w:id="5" w:author="Ioan Luncan" w:date="2023-09-14T14:05:00Z">
        <w:r w:rsidRPr="002E5682">
          <w:rPr>
            <w:rFonts w:ascii="Arial" w:hAnsi="Arial"/>
            <w:noProof/>
            <w:sz w:val="20"/>
            <w:lang w:val="en-GB" w:eastAsia="en-GB"/>
          </w:rPr>
          <w:lastRenderedPageBreak/>
          <w:drawing>
            <wp:inline distT="0" distB="0" distL="0" distR="0" wp14:anchorId="2FC66504" wp14:editId="691E0F3C">
              <wp:extent cx="1440000" cy="1539310"/>
              <wp:effectExtent l="0" t="0" r="8255" b="3810"/>
              <wp:docPr id="2" name="Image 0" descr="signa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0" descr="signature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0000" cy="15393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bookmarkEnd w:id="4"/>
    </w:p>
    <w:p w14:paraId="2E8FC93F" w14:textId="77777777" w:rsidR="00D956D5" w:rsidRPr="00A132FE" w:rsidRDefault="00D956D5" w:rsidP="006E6649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jc w:val="both"/>
        <w:rPr>
          <w:rFonts w:ascii="Arial" w:hAnsi="Arial"/>
          <w:szCs w:val="24"/>
        </w:rPr>
      </w:pPr>
    </w:p>
    <w:p w14:paraId="4AD175F6" w14:textId="51F68468" w:rsidR="006E68B4" w:rsidRPr="004315A3" w:rsidRDefault="006E68B4" w:rsidP="006E68B4">
      <w:pPr>
        <w:rPr>
          <w:rFonts w:ascii="Arial" w:hAnsi="Arial" w:cs="Arial"/>
          <w:szCs w:val="24"/>
          <w:lang w:val="en-GB" w:eastAsia="en-GB"/>
        </w:rPr>
      </w:pPr>
      <w:r w:rsidRPr="004315A3">
        <w:rPr>
          <w:rFonts w:ascii="Arial" w:hAnsi="Arial" w:cs="Arial"/>
          <w:szCs w:val="24"/>
          <w:lang w:val="en-GB" w:eastAsia="en-GB"/>
        </w:rPr>
        <w:fldChar w:fldCharType="begin"/>
      </w:r>
      <w:r w:rsidRPr="004315A3">
        <w:rPr>
          <w:rFonts w:ascii="Arial" w:hAnsi="Arial" w:cs="Arial"/>
          <w:szCs w:val="24"/>
          <w:lang w:val="en-GB" w:eastAsia="en-GB"/>
        </w:rPr>
        <w:instrText xml:space="preserve"> MERGEFIELD  ${signatory.fullName}  \* MERGEFORMAT </w:instrText>
      </w:r>
      <w:r w:rsidRPr="004315A3">
        <w:rPr>
          <w:rFonts w:ascii="Arial" w:hAnsi="Arial" w:cs="Arial"/>
          <w:szCs w:val="24"/>
          <w:lang w:val="en-GB" w:eastAsia="en-GB"/>
        </w:rPr>
        <w:fldChar w:fldCharType="separate"/>
      </w:r>
      <w:r w:rsidR="00EE5BAC">
        <w:rPr>
          <w:rFonts w:ascii="Arial" w:hAnsi="Arial" w:cs="Arial"/>
          <w:noProof/>
          <w:szCs w:val="24"/>
          <w:lang w:val="en-GB" w:eastAsia="en-GB"/>
        </w:rPr>
        <w:t>«${signatory.fullName}»</w:t>
      </w:r>
      <w:r w:rsidRPr="004315A3">
        <w:rPr>
          <w:rFonts w:ascii="Arial" w:hAnsi="Arial" w:cs="Arial"/>
          <w:szCs w:val="24"/>
          <w:lang w:val="en-GB" w:eastAsia="en-GB"/>
        </w:rPr>
        <w:fldChar w:fldCharType="end"/>
      </w:r>
    </w:p>
    <w:p w14:paraId="75CD2D41" w14:textId="77777777" w:rsidR="006E68B4" w:rsidRPr="001A0907" w:rsidRDefault="006E68B4" w:rsidP="006E68B4">
      <w:pPr>
        <w:spacing w:before="100" w:beforeAutospacing="1" w:after="100" w:afterAutospacing="1"/>
        <w:rPr>
          <w:rFonts w:ascii="Arial" w:hAnsi="Arial"/>
          <w:sz w:val="20"/>
          <w:lang w:val="en-GB" w:eastAsia="en-GB"/>
        </w:rPr>
      </w:pPr>
      <w:r w:rsidRPr="001A0907">
        <w:rPr>
          <w:rFonts w:ascii="Arial" w:hAnsi="Arial" w:cs="Arial"/>
          <w:lang w:val="en-GB" w:eastAsia="en-GB"/>
        </w:rPr>
        <w:fldChar w:fldCharType="begin"/>
      </w:r>
      <w:r w:rsidRPr="001A0907">
        <w:rPr>
          <w:rFonts w:ascii="Arial" w:hAnsi="Arial" w:cs="Arial"/>
          <w:lang w:val="en-GB" w:eastAsia="en-GB"/>
        </w:rPr>
        <w:instrText xml:space="preserve"> MERGEFIELD  ${signatory.jobTitle}  \* MERGEFORMAT </w:instrText>
      </w:r>
      <w:r w:rsidRPr="001A0907">
        <w:rPr>
          <w:rFonts w:ascii="Arial" w:hAnsi="Arial" w:cs="Arial"/>
          <w:lang w:val="en-GB" w:eastAsia="en-GB"/>
        </w:rPr>
        <w:fldChar w:fldCharType="separate"/>
      </w:r>
      <w:r w:rsidRPr="001A0907">
        <w:rPr>
          <w:rFonts w:ascii="Arial" w:hAnsi="Arial" w:cs="Arial"/>
          <w:noProof/>
          <w:lang w:val="en-GB" w:eastAsia="en-GB"/>
        </w:rPr>
        <w:t>«${signatory.jobTitle}»</w:t>
      </w:r>
      <w:r w:rsidRPr="001A0907">
        <w:rPr>
          <w:rFonts w:ascii="Arial" w:hAnsi="Arial" w:cs="Arial"/>
          <w:lang w:val="en-GB" w:eastAsia="en-GB"/>
        </w:rPr>
        <w:fldChar w:fldCharType="end"/>
      </w:r>
    </w:p>
    <w:p w14:paraId="2815D3DD" w14:textId="77777777" w:rsidR="00EB0343" w:rsidRPr="00A132FE" w:rsidRDefault="00EB0343" w:rsidP="006E6649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jc w:val="both"/>
        <w:rPr>
          <w:rFonts w:ascii="Arial" w:hAnsi="Arial"/>
          <w:szCs w:val="24"/>
        </w:rPr>
      </w:pPr>
    </w:p>
    <w:p w14:paraId="686D97C7" w14:textId="77777777" w:rsidR="00FD1411" w:rsidRPr="00A132FE" w:rsidRDefault="00FD1411" w:rsidP="00FD1411">
      <w:pPr>
        <w:rPr>
          <w:rFonts w:ascii="Arial" w:hAnsi="Arial" w:cs="Arial"/>
          <w:snapToGrid/>
          <w:szCs w:val="24"/>
          <w:lang w:val="en-GB" w:eastAsia="en-GB"/>
        </w:rPr>
      </w:pPr>
    </w:p>
    <w:p w14:paraId="164BB65E" w14:textId="77777777" w:rsidR="006E68B4" w:rsidRPr="00E15961" w:rsidRDefault="006E68B4" w:rsidP="006E68B4">
      <w:pPr>
        <w:rPr>
          <w:szCs w:val="24"/>
        </w:rPr>
      </w:pPr>
      <w:bookmarkStart w:id="6" w:name="OLE_LINK1"/>
      <w:bookmarkStart w:id="7" w:name="OLE_LINK2"/>
      <w:r w:rsidRPr="00E15961">
        <w:rPr>
          <w:rFonts w:ascii="Arial" w:hAnsi="Arial" w:cs="Arial"/>
          <w:szCs w:val="24"/>
          <w:lang w:val="en-GB" w:eastAsia="en-GB"/>
        </w:rPr>
        <w:t xml:space="preserve">c.c. </w:t>
      </w:r>
      <w:r w:rsidRPr="001A0907">
        <w:rPr>
          <w:rFonts w:ascii="Arial" w:hAnsi="Arial" w:cs="Arial"/>
          <w:szCs w:val="24"/>
          <w:lang w:val="en-GB" w:eastAsia="en-GB"/>
        </w:rPr>
        <w:fldChar w:fldCharType="begin"/>
      </w:r>
      <w:r w:rsidRPr="001A0907">
        <w:rPr>
          <w:rFonts w:ascii="Arial" w:hAnsi="Arial" w:cs="Arial"/>
          <w:szCs w:val="24"/>
          <w:lang w:val="en-GB" w:eastAsia="en-GB"/>
        </w:rPr>
        <w:instrText xml:space="preserve"> MERGEFIELD  "[#list params.ccRecipients as cc]"  \* MERGEFORMAT </w:instrText>
      </w:r>
      <w:r w:rsidRPr="001A0907">
        <w:rPr>
          <w:rFonts w:ascii="Arial" w:hAnsi="Arial" w:cs="Arial"/>
          <w:szCs w:val="24"/>
          <w:lang w:val="en-GB" w:eastAsia="en-GB"/>
        </w:rPr>
        <w:fldChar w:fldCharType="separate"/>
      </w:r>
      <w:r w:rsidRPr="001A0907">
        <w:rPr>
          <w:rFonts w:ascii="Arial" w:hAnsi="Arial" w:cs="Arial"/>
          <w:szCs w:val="24"/>
          <w:lang w:val="en-GB" w:eastAsia="en-GB"/>
        </w:rPr>
        <w:t>«[#list email.ccRecipients as cc]»</w:t>
      </w:r>
      <w:r w:rsidRPr="001A0907">
        <w:rPr>
          <w:rFonts w:ascii="Arial" w:hAnsi="Arial" w:cs="Arial"/>
          <w:szCs w:val="24"/>
          <w:lang w:val="en-GB" w:eastAsia="en-GB"/>
        </w:rPr>
        <w:fldChar w:fldCharType="end"/>
      </w:r>
      <w:r w:rsidRPr="001A0907">
        <w:rPr>
          <w:rFonts w:ascii="Arial" w:hAnsi="Arial" w:cs="Arial"/>
          <w:szCs w:val="24"/>
          <w:lang w:val="en-GB" w:eastAsia="en-GB"/>
        </w:rPr>
        <w:fldChar w:fldCharType="begin"/>
      </w:r>
      <w:r w:rsidRPr="001A0907">
        <w:rPr>
          <w:rFonts w:ascii="Arial" w:hAnsi="Arial" w:cs="Arial"/>
          <w:szCs w:val="24"/>
          <w:lang w:val="en-GB" w:eastAsia="en-GB"/>
        </w:rPr>
        <w:instrText xml:space="preserve"> MERGEFIELD  "${cc}[#sep], [/#sep]"  \* MERGEFORMAT </w:instrText>
      </w:r>
      <w:r w:rsidRPr="001A0907">
        <w:rPr>
          <w:rFonts w:ascii="Arial" w:hAnsi="Arial" w:cs="Arial"/>
          <w:szCs w:val="24"/>
          <w:lang w:val="en-GB" w:eastAsia="en-GB"/>
        </w:rPr>
        <w:fldChar w:fldCharType="separate"/>
      </w:r>
      <w:r w:rsidRPr="001A0907">
        <w:rPr>
          <w:rFonts w:ascii="Arial" w:hAnsi="Arial" w:cs="Arial"/>
          <w:szCs w:val="24"/>
          <w:lang w:val="en-GB" w:eastAsia="en-GB"/>
        </w:rPr>
        <w:t>«${cc}[#sep], [/#sep]»</w:t>
      </w:r>
      <w:r w:rsidRPr="001A0907">
        <w:rPr>
          <w:rFonts w:ascii="Arial" w:hAnsi="Arial" w:cs="Arial"/>
          <w:szCs w:val="24"/>
          <w:lang w:val="en-GB" w:eastAsia="en-GB"/>
        </w:rPr>
        <w:fldChar w:fldCharType="end"/>
      </w:r>
      <w:r w:rsidRPr="001A0907">
        <w:rPr>
          <w:rFonts w:ascii="Arial" w:hAnsi="Arial" w:cs="Arial"/>
          <w:szCs w:val="24"/>
          <w:lang w:val="en-GB" w:eastAsia="en-GB"/>
        </w:rPr>
        <w:fldChar w:fldCharType="begin"/>
      </w:r>
      <w:r w:rsidRPr="001A0907">
        <w:rPr>
          <w:rFonts w:ascii="Arial" w:hAnsi="Arial" w:cs="Arial"/>
          <w:szCs w:val="24"/>
          <w:lang w:val="en-GB" w:eastAsia="en-GB"/>
        </w:rPr>
        <w:instrText xml:space="preserve"> MERGEFIELD  [/#list]  \* MERGEFORMAT </w:instrText>
      </w:r>
      <w:r w:rsidRPr="001A0907">
        <w:rPr>
          <w:rFonts w:ascii="Arial" w:hAnsi="Arial" w:cs="Arial"/>
          <w:szCs w:val="24"/>
          <w:lang w:val="en-GB" w:eastAsia="en-GB"/>
        </w:rPr>
        <w:fldChar w:fldCharType="separate"/>
      </w:r>
      <w:r w:rsidRPr="001A0907">
        <w:rPr>
          <w:rFonts w:ascii="Arial" w:hAnsi="Arial" w:cs="Arial"/>
          <w:szCs w:val="24"/>
          <w:lang w:val="en-GB" w:eastAsia="en-GB"/>
        </w:rPr>
        <w:t>«[/#list]»</w:t>
      </w:r>
      <w:r w:rsidRPr="001A0907">
        <w:rPr>
          <w:rFonts w:ascii="Arial" w:hAnsi="Arial" w:cs="Arial"/>
          <w:szCs w:val="24"/>
          <w:lang w:val="en-GB" w:eastAsia="en-GB"/>
        </w:rPr>
        <w:fldChar w:fldCharType="end"/>
      </w:r>
    </w:p>
    <w:bookmarkEnd w:id="6"/>
    <w:bookmarkEnd w:id="7"/>
    <w:p w14:paraId="4F64ACF8" w14:textId="43DBD720" w:rsidR="00A91D58" w:rsidRPr="00A132FE" w:rsidRDefault="00A91D58" w:rsidP="006E6649">
      <w:pPr>
        <w:rPr>
          <w:szCs w:val="24"/>
        </w:rPr>
      </w:pPr>
    </w:p>
    <w:sectPr w:rsidR="00A91D58" w:rsidRPr="00A132F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/>
      <w:pgMar w:top="1418" w:right="1418" w:bottom="1418" w:left="1418" w:header="142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C86F1" w14:textId="77777777" w:rsidR="000C520E" w:rsidRDefault="000C520E">
      <w:r>
        <w:separator/>
      </w:r>
    </w:p>
  </w:endnote>
  <w:endnote w:type="continuationSeparator" w:id="0">
    <w:p w14:paraId="7D14D19F" w14:textId="77777777" w:rsidR="000C520E" w:rsidRDefault="000C5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E1)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8AB51" w14:textId="77777777" w:rsidR="00D956D5" w:rsidRDefault="00D956D5">
    <w:pPr>
      <w:pStyle w:val="Footer"/>
      <w:framePr w:wrap="around" w:vAnchor="text" w:hAnchor="margin" w:xAlign="center" w:y="1"/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t xml:space="preserve">Page </w:t>
    </w: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 xml:space="preserve"> NUMPAGES </w:instrText>
    </w:r>
    <w:r>
      <w:rPr>
        <w:rStyle w:val="PageNumber"/>
        <w:rFonts w:ascii="Arial" w:hAnsi="Arial"/>
        <w:sz w:val="20"/>
      </w:rPr>
      <w:fldChar w:fldCharType="separate"/>
    </w:r>
    <w:r>
      <w:rPr>
        <w:rStyle w:val="PageNumber"/>
        <w:rFonts w:ascii="Arial" w:hAnsi="Arial"/>
        <w:noProof/>
        <w:sz w:val="20"/>
      </w:rPr>
      <w:t>1</w:t>
    </w:r>
    <w:r>
      <w:rPr>
        <w:rStyle w:val="PageNumber"/>
        <w:rFonts w:ascii="Arial" w:hAnsi="Arial"/>
        <w:sz w:val="20"/>
      </w:rPr>
      <w:fldChar w:fldCharType="end"/>
    </w:r>
    <w:r>
      <w:rPr>
        <w:rStyle w:val="PageNumber"/>
        <w:rFonts w:ascii="Arial" w:hAnsi="Arial"/>
        <w:sz w:val="20"/>
      </w:rPr>
      <w:t xml:space="preserve"> of 3</w:t>
    </w:r>
  </w:p>
  <w:p w14:paraId="14E0EFC3" w14:textId="77777777" w:rsidR="00D956D5" w:rsidRDefault="00D956D5">
    <w:pPr>
      <w:pStyle w:val="Footer"/>
      <w:ind w:right="360"/>
      <w:rPr>
        <w:rFonts w:ascii="Arial" w:hAnsi="Arial"/>
        <w:sz w:val="20"/>
      </w:rPr>
    </w:pPr>
    <w:r>
      <w:rPr>
        <w:rFonts w:ascii="Arial" w:hAnsi="Arial"/>
        <w:sz w:val="20"/>
      </w:rPr>
      <w:t>The Environment Agency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C3F35" w14:textId="77777777" w:rsidR="00D956D5" w:rsidRDefault="00D956D5">
    <w:pPr>
      <w:pStyle w:val="Footer"/>
      <w:framePr w:wrap="around" w:vAnchor="text" w:hAnchor="margin" w:xAlign="center" w:y="1"/>
      <w:rPr>
        <w:rStyle w:val="PageNumber"/>
      </w:rPr>
    </w:pPr>
  </w:p>
  <w:p w14:paraId="71A1D07B" w14:textId="77777777" w:rsidR="00C33BDA" w:rsidRPr="00CA6DD4" w:rsidRDefault="00C33BDA" w:rsidP="004A055F">
    <w:pPr>
      <w:pStyle w:val="Footer"/>
      <w:rPr>
        <w:rFonts w:ascii="Arial" w:hAnsi="Arial"/>
        <w:sz w:val="18"/>
        <w:szCs w:val="18"/>
      </w:rPr>
    </w:pPr>
    <w:r w:rsidRPr="00CA6DD4">
      <w:rPr>
        <w:rFonts w:ascii="Arial" w:hAnsi="Arial"/>
        <w:sz w:val="18"/>
        <w:szCs w:val="18"/>
      </w:rPr>
      <w:t xml:space="preserve">Environment Agency, Richard Fairclough House, </w:t>
    </w:r>
    <w:proofErr w:type="spellStart"/>
    <w:r w:rsidRPr="00CA6DD4">
      <w:rPr>
        <w:rFonts w:ascii="Arial" w:hAnsi="Arial"/>
        <w:sz w:val="18"/>
        <w:szCs w:val="18"/>
      </w:rPr>
      <w:t>Knutsford</w:t>
    </w:r>
    <w:proofErr w:type="spellEnd"/>
    <w:r w:rsidRPr="00CA6DD4">
      <w:rPr>
        <w:rFonts w:ascii="Arial" w:hAnsi="Arial"/>
        <w:sz w:val="18"/>
        <w:szCs w:val="18"/>
      </w:rPr>
      <w:t xml:space="preserve"> Road, Warrington, WA4 1HG Tel</w:t>
    </w:r>
    <w:r w:rsidR="004A055F">
      <w:rPr>
        <w:rFonts w:ascii="Arial" w:hAnsi="Arial"/>
        <w:sz w:val="18"/>
        <w:szCs w:val="18"/>
      </w:rPr>
      <w:t>ephone</w:t>
    </w:r>
    <w:r w:rsidRPr="00CA6DD4">
      <w:rPr>
        <w:rFonts w:ascii="Arial" w:hAnsi="Arial"/>
        <w:sz w:val="18"/>
        <w:szCs w:val="18"/>
      </w:rPr>
      <w:t>: 0</w:t>
    </w:r>
    <w:r>
      <w:rPr>
        <w:rFonts w:ascii="Arial" w:hAnsi="Arial"/>
        <w:sz w:val="18"/>
        <w:szCs w:val="18"/>
      </w:rPr>
      <w:t>3708 506 506</w:t>
    </w:r>
    <w:r w:rsidR="004A055F">
      <w:rPr>
        <w:rFonts w:ascii="Arial" w:hAnsi="Arial"/>
        <w:sz w:val="18"/>
        <w:szCs w:val="18"/>
      </w:rPr>
      <w:t xml:space="preserve"> </w:t>
    </w:r>
    <w:r w:rsidR="004A055F" w:rsidRPr="004A055F">
      <w:rPr>
        <w:rFonts w:ascii="Arial" w:hAnsi="Arial"/>
        <w:sz w:val="18"/>
        <w:szCs w:val="18"/>
      </w:rPr>
      <w:t>Telephone from outside the UK (Monday to Friday, 8am to 6pm GMT)</w:t>
    </w:r>
    <w:r w:rsidR="004A055F">
      <w:rPr>
        <w:rFonts w:ascii="Arial" w:hAnsi="Arial"/>
        <w:sz w:val="18"/>
        <w:szCs w:val="18"/>
      </w:rPr>
      <w:t xml:space="preserve"> </w:t>
    </w:r>
    <w:r w:rsidR="004A055F" w:rsidRPr="004A055F">
      <w:rPr>
        <w:rFonts w:ascii="Arial" w:hAnsi="Arial"/>
        <w:sz w:val="18"/>
        <w:szCs w:val="18"/>
      </w:rPr>
      <w:t>+44 (0) 114 282 5312</w:t>
    </w:r>
  </w:p>
  <w:p w14:paraId="67C80507" w14:textId="77777777" w:rsidR="00D956D5" w:rsidRPr="00CA6DD4" w:rsidRDefault="00D956D5" w:rsidP="00C33BDA">
    <w:pPr>
      <w:pStyle w:val="Footer"/>
      <w:rPr>
        <w:rFonts w:ascii="Arial" w:hAnsi="Arial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A077C" w14:textId="77777777" w:rsidR="00C33BDA" w:rsidRDefault="00C33B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D25DF" w14:textId="77777777" w:rsidR="000C520E" w:rsidRDefault="000C520E">
      <w:r>
        <w:separator/>
      </w:r>
    </w:p>
  </w:footnote>
  <w:footnote w:type="continuationSeparator" w:id="0">
    <w:p w14:paraId="355DF21E" w14:textId="77777777" w:rsidR="000C520E" w:rsidRDefault="000C52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E91E2" w14:textId="77777777" w:rsidR="00C33BDA" w:rsidRDefault="00C33B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4F9A7" w14:textId="77777777" w:rsidR="00C33BDA" w:rsidRDefault="00C33B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70F02" w14:textId="77777777" w:rsidR="00C33BDA" w:rsidRDefault="00C33B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E62F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CF528F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E392DFF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3" w15:restartNumberingAfterBreak="0">
    <w:nsid w:val="238D1118"/>
    <w:multiLevelType w:val="multilevel"/>
    <w:tmpl w:val="E340AC6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9567A59"/>
    <w:multiLevelType w:val="multilevel"/>
    <w:tmpl w:val="FE8041BA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33A61AC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9192753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D146440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8" w15:restartNumberingAfterBreak="0">
    <w:nsid w:val="421E3EE3"/>
    <w:multiLevelType w:val="multilevel"/>
    <w:tmpl w:val="7CFC3D2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ED0500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F6C267C"/>
    <w:multiLevelType w:val="singleLevel"/>
    <w:tmpl w:val="529A3838"/>
    <w:lvl w:ilvl="0">
      <w:start w:val="1"/>
      <w:numFmt w:val="lowerLetter"/>
      <w:lvlText w:val="(%1)"/>
      <w:lvlJc w:val="left"/>
      <w:pPr>
        <w:tabs>
          <w:tab w:val="num" w:pos="2130"/>
        </w:tabs>
        <w:ind w:left="2130" w:hanging="690"/>
      </w:pPr>
      <w:rPr>
        <w:rFonts w:hint="default"/>
      </w:rPr>
    </w:lvl>
  </w:abstractNum>
  <w:abstractNum w:abstractNumId="11" w15:restartNumberingAfterBreak="0">
    <w:nsid w:val="52CC32A2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12" w15:restartNumberingAfterBreak="0">
    <w:nsid w:val="55212311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3" w15:restartNumberingAfterBreak="0">
    <w:nsid w:val="58AD302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AD3131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E9F4C9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0B839BB"/>
    <w:multiLevelType w:val="multilevel"/>
    <w:tmpl w:val="06146A60"/>
    <w:lvl w:ilvl="0">
      <w:start w:val="3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610D75C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3561E5C"/>
    <w:multiLevelType w:val="multilevel"/>
    <w:tmpl w:val="A7A61236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19" w15:restartNumberingAfterBreak="0">
    <w:nsid w:val="68833FE2"/>
    <w:multiLevelType w:val="multilevel"/>
    <w:tmpl w:val="06E00A9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20" w15:restartNumberingAfterBreak="0">
    <w:nsid w:val="6D7577AA"/>
    <w:multiLevelType w:val="singleLevel"/>
    <w:tmpl w:val="331E51C8"/>
    <w:lvl w:ilvl="0">
      <w:start w:val="1"/>
      <w:numFmt w:val="lowerLetter"/>
      <w:lvlText w:val="%1)"/>
      <w:lvlJc w:val="left"/>
      <w:pPr>
        <w:tabs>
          <w:tab w:val="num" w:pos="2166"/>
        </w:tabs>
        <w:ind w:left="2166" w:hanging="630"/>
      </w:pPr>
      <w:rPr>
        <w:rFonts w:hint="default"/>
      </w:rPr>
    </w:lvl>
  </w:abstractNum>
  <w:abstractNum w:abstractNumId="21" w15:restartNumberingAfterBreak="0">
    <w:nsid w:val="6D9B2B7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70E831C7"/>
    <w:multiLevelType w:val="singleLevel"/>
    <w:tmpl w:val="DAA0DE64"/>
    <w:lvl w:ilvl="0">
      <w:start w:val="5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23" w15:restartNumberingAfterBreak="0">
    <w:nsid w:val="72B71DC3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24" w15:restartNumberingAfterBreak="0">
    <w:nsid w:val="73C75F9B"/>
    <w:multiLevelType w:val="singleLevel"/>
    <w:tmpl w:val="F122462E"/>
    <w:lvl w:ilvl="0">
      <w:start w:val="1"/>
      <w:numFmt w:val="decimal"/>
      <w:lvlText w:val="%1."/>
      <w:lvlJc w:val="left"/>
      <w:pPr>
        <w:tabs>
          <w:tab w:val="num" w:pos="968"/>
        </w:tabs>
        <w:ind w:left="968" w:hanging="780"/>
      </w:pPr>
      <w:rPr>
        <w:rFonts w:hint="default"/>
        <w:sz w:val="24"/>
      </w:rPr>
    </w:lvl>
  </w:abstractNum>
  <w:abstractNum w:abstractNumId="25" w15:restartNumberingAfterBreak="0">
    <w:nsid w:val="753B1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245241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7" w15:restartNumberingAfterBreak="0">
    <w:nsid w:val="7ACC26E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C6D2C92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29" w15:restartNumberingAfterBreak="0">
    <w:nsid w:val="7CB620D1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283081144">
    <w:abstractNumId w:val="22"/>
  </w:num>
  <w:num w:numId="2" w16cid:durableId="1483890642">
    <w:abstractNumId w:val="25"/>
  </w:num>
  <w:num w:numId="3" w16cid:durableId="1470591052">
    <w:abstractNumId w:val="8"/>
  </w:num>
  <w:num w:numId="4" w16cid:durableId="1442800789">
    <w:abstractNumId w:val="10"/>
  </w:num>
  <w:num w:numId="5" w16cid:durableId="86584819">
    <w:abstractNumId w:val="18"/>
  </w:num>
  <w:num w:numId="6" w16cid:durableId="1837380160">
    <w:abstractNumId w:val="4"/>
  </w:num>
  <w:num w:numId="7" w16cid:durableId="126629088">
    <w:abstractNumId w:val="27"/>
  </w:num>
  <w:num w:numId="8" w16cid:durableId="578296672">
    <w:abstractNumId w:val="11"/>
  </w:num>
  <w:num w:numId="9" w16cid:durableId="1495219374">
    <w:abstractNumId w:val="23"/>
  </w:num>
  <w:num w:numId="10" w16cid:durableId="569311421">
    <w:abstractNumId w:val="28"/>
  </w:num>
  <w:num w:numId="11" w16cid:durableId="227805552">
    <w:abstractNumId w:val="2"/>
  </w:num>
  <w:num w:numId="12" w16cid:durableId="1230573381">
    <w:abstractNumId w:val="7"/>
  </w:num>
  <w:num w:numId="13" w16cid:durableId="1823041930">
    <w:abstractNumId w:val="6"/>
  </w:num>
  <w:num w:numId="14" w16cid:durableId="265620121">
    <w:abstractNumId w:val="12"/>
  </w:num>
  <w:num w:numId="15" w16cid:durableId="1273048646">
    <w:abstractNumId w:val="20"/>
  </w:num>
  <w:num w:numId="16" w16cid:durableId="1886287630">
    <w:abstractNumId w:val="14"/>
  </w:num>
  <w:num w:numId="17" w16cid:durableId="409544388">
    <w:abstractNumId w:val="19"/>
  </w:num>
  <w:num w:numId="18" w16cid:durableId="1653753579">
    <w:abstractNumId w:val="26"/>
  </w:num>
  <w:num w:numId="19" w16cid:durableId="2052876518">
    <w:abstractNumId w:val="17"/>
  </w:num>
  <w:num w:numId="20" w16cid:durableId="181285322">
    <w:abstractNumId w:val="5"/>
  </w:num>
  <w:num w:numId="21" w16cid:durableId="1451587246">
    <w:abstractNumId w:val="15"/>
  </w:num>
  <w:num w:numId="22" w16cid:durableId="1309630796">
    <w:abstractNumId w:val="21"/>
  </w:num>
  <w:num w:numId="23" w16cid:durableId="2128700359">
    <w:abstractNumId w:val="9"/>
  </w:num>
  <w:num w:numId="24" w16cid:durableId="460535592">
    <w:abstractNumId w:val="16"/>
  </w:num>
  <w:num w:numId="25" w16cid:durableId="967780464">
    <w:abstractNumId w:val="3"/>
  </w:num>
  <w:num w:numId="26" w16cid:durableId="447091405">
    <w:abstractNumId w:val="29"/>
  </w:num>
  <w:num w:numId="27" w16cid:durableId="2019699477">
    <w:abstractNumId w:val="1"/>
  </w:num>
  <w:num w:numId="28" w16cid:durableId="1869292047">
    <w:abstractNumId w:val="24"/>
  </w:num>
  <w:num w:numId="29" w16cid:durableId="1129785322">
    <w:abstractNumId w:val="0"/>
  </w:num>
  <w:num w:numId="30" w16cid:durableId="2146193517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oan Luncan">
    <w15:presenceInfo w15:providerId="AD" w15:userId="S::ioan.luncan@emeal.nttdata.com::89cf85f0-714a-488c-aa50-ff9d93e5e7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D22C2A5-CE70-41FA-B423-802BB218ACA4}"/>
  </w:docVars>
  <w:rsids>
    <w:rsidRoot w:val="00DD6F60"/>
    <w:rsid w:val="000127C1"/>
    <w:rsid w:val="000419CA"/>
    <w:rsid w:val="00060457"/>
    <w:rsid w:val="00083197"/>
    <w:rsid w:val="000863BB"/>
    <w:rsid w:val="000B1627"/>
    <w:rsid w:val="000B5505"/>
    <w:rsid w:val="000C1264"/>
    <w:rsid w:val="000C520E"/>
    <w:rsid w:val="000F70F9"/>
    <w:rsid w:val="00130D8C"/>
    <w:rsid w:val="00183ECD"/>
    <w:rsid w:val="00195DB8"/>
    <w:rsid w:val="001978D9"/>
    <w:rsid w:val="001A1E2E"/>
    <w:rsid w:val="00240F1B"/>
    <w:rsid w:val="00287C5A"/>
    <w:rsid w:val="002913E5"/>
    <w:rsid w:val="00291CE7"/>
    <w:rsid w:val="002A4165"/>
    <w:rsid w:val="00354D47"/>
    <w:rsid w:val="0036546D"/>
    <w:rsid w:val="00375F73"/>
    <w:rsid w:val="00380127"/>
    <w:rsid w:val="003A66F9"/>
    <w:rsid w:val="00427CC1"/>
    <w:rsid w:val="00444294"/>
    <w:rsid w:val="004637C9"/>
    <w:rsid w:val="00472BFA"/>
    <w:rsid w:val="00476DC0"/>
    <w:rsid w:val="004876A7"/>
    <w:rsid w:val="00487DC9"/>
    <w:rsid w:val="00493022"/>
    <w:rsid w:val="004A055F"/>
    <w:rsid w:val="004A7836"/>
    <w:rsid w:val="004C7341"/>
    <w:rsid w:val="004E126D"/>
    <w:rsid w:val="00514993"/>
    <w:rsid w:val="005307F6"/>
    <w:rsid w:val="0053334A"/>
    <w:rsid w:val="00577AEB"/>
    <w:rsid w:val="005B17D7"/>
    <w:rsid w:val="005E638D"/>
    <w:rsid w:val="005F185D"/>
    <w:rsid w:val="006011A5"/>
    <w:rsid w:val="00640540"/>
    <w:rsid w:val="00657538"/>
    <w:rsid w:val="006943FC"/>
    <w:rsid w:val="006A59DB"/>
    <w:rsid w:val="006C6386"/>
    <w:rsid w:val="006D2A53"/>
    <w:rsid w:val="006E6649"/>
    <w:rsid w:val="006E68B4"/>
    <w:rsid w:val="006F360B"/>
    <w:rsid w:val="006F6DA1"/>
    <w:rsid w:val="0078255F"/>
    <w:rsid w:val="007D7F1F"/>
    <w:rsid w:val="007F11B4"/>
    <w:rsid w:val="007F3EE4"/>
    <w:rsid w:val="008022B1"/>
    <w:rsid w:val="0084307B"/>
    <w:rsid w:val="00856F5D"/>
    <w:rsid w:val="0086312A"/>
    <w:rsid w:val="008865ED"/>
    <w:rsid w:val="008A7480"/>
    <w:rsid w:val="008E6BB3"/>
    <w:rsid w:val="009044D9"/>
    <w:rsid w:val="00940E0F"/>
    <w:rsid w:val="009520A7"/>
    <w:rsid w:val="00953274"/>
    <w:rsid w:val="00953849"/>
    <w:rsid w:val="00981D89"/>
    <w:rsid w:val="009A62DF"/>
    <w:rsid w:val="009A653F"/>
    <w:rsid w:val="009D4D19"/>
    <w:rsid w:val="009E3B11"/>
    <w:rsid w:val="009F325D"/>
    <w:rsid w:val="00A0068B"/>
    <w:rsid w:val="00A132FE"/>
    <w:rsid w:val="00A31215"/>
    <w:rsid w:val="00A54E2C"/>
    <w:rsid w:val="00A770F3"/>
    <w:rsid w:val="00A91D58"/>
    <w:rsid w:val="00B40622"/>
    <w:rsid w:val="00B42BB7"/>
    <w:rsid w:val="00B5405A"/>
    <w:rsid w:val="00B61BEF"/>
    <w:rsid w:val="00B76539"/>
    <w:rsid w:val="00B86C92"/>
    <w:rsid w:val="00BB130D"/>
    <w:rsid w:val="00BF2786"/>
    <w:rsid w:val="00BF4D95"/>
    <w:rsid w:val="00C33BDA"/>
    <w:rsid w:val="00C61BB7"/>
    <w:rsid w:val="00C7429D"/>
    <w:rsid w:val="00C75B72"/>
    <w:rsid w:val="00C76400"/>
    <w:rsid w:val="00CA6DD4"/>
    <w:rsid w:val="00CD43F6"/>
    <w:rsid w:val="00CF27C8"/>
    <w:rsid w:val="00D020F9"/>
    <w:rsid w:val="00D43D8B"/>
    <w:rsid w:val="00D76B3F"/>
    <w:rsid w:val="00D90966"/>
    <w:rsid w:val="00D956D5"/>
    <w:rsid w:val="00DA01DE"/>
    <w:rsid w:val="00DA3FB5"/>
    <w:rsid w:val="00DD6F60"/>
    <w:rsid w:val="00DD7139"/>
    <w:rsid w:val="00E13DFB"/>
    <w:rsid w:val="00E55A52"/>
    <w:rsid w:val="00E711EF"/>
    <w:rsid w:val="00E7728E"/>
    <w:rsid w:val="00EB0343"/>
    <w:rsid w:val="00ED0D20"/>
    <w:rsid w:val="00EE2CA3"/>
    <w:rsid w:val="00EE5BAC"/>
    <w:rsid w:val="00F23E47"/>
    <w:rsid w:val="00F7680C"/>
    <w:rsid w:val="00F77943"/>
    <w:rsid w:val="00F945D9"/>
    <w:rsid w:val="00F945FE"/>
    <w:rsid w:val="00F96AA9"/>
    <w:rsid w:val="00FA2B0C"/>
    <w:rsid w:val="00FB2D6D"/>
    <w:rsid w:val="00FC57F6"/>
    <w:rsid w:val="00FD1411"/>
    <w:rsid w:val="00FD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49DE188"/>
  <w15:chartTrackingRefBased/>
  <w15:docId w15:val="{1FB4180F-655F-D642-B2BC-7190C38C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line="201" w:lineRule="exact"/>
      <w:jc w:val="center"/>
      <w:outlineLvl w:val="0"/>
    </w:pPr>
    <w:rPr>
      <w:b/>
      <w:lang w:val="en-GB"/>
    </w:rPr>
  </w:style>
  <w:style w:type="paragraph" w:styleId="Heading2">
    <w:name w:val="heading 2"/>
    <w:basedOn w:val="Normal"/>
    <w:next w:val="Normal"/>
    <w:qFormat/>
    <w:pPr>
      <w:keepNext/>
      <w:widowControl/>
      <w:tabs>
        <w:tab w:val="left" w:pos="5812"/>
        <w:tab w:val="right" w:pos="10466"/>
      </w:tabs>
      <w:jc w:val="both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firstLine="72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/>
      <w:jc w:val="both"/>
      <w:outlineLvl w:val="4"/>
    </w:pPr>
    <w:rPr>
      <w:b/>
      <w:lang w:val="en-GB"/>
    </w:rPr>
  </w:style>
  <w:style w:type="paragraph" w:styleId="Heading6">
    <w:name w:val="heading 6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</w:tabs>
      <w:ind w:left="720"/>
      <w:jc w:val="both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qFormat/>
    <w:pPr>
      <w:keepNext/>
      <w:widowControl/>
      <w:tabs>
        <w:tab w:val="left" w:pos="-532"/>
        <w:tab w:val="left" w:pos="188"/>
        <w:tab w:val="left" w:pos="908"/>
        <w:tab w:val="left" w:pos="1628"/>
        <w:tab w:val="left" w:pos="2348"/>
        <w:tab w:val="left" w:pos="3068"/>
        <w:tab w:val="left" w:pos="3788"/>
        <w:tab w:val="left" w:pos="4508"/>
        <w:tab w:val="left" w:pos="5228"/>
        <w:tab w:val="left" w:pos="5948"/>
        <w:tab w:val="left" w:pos="6668"/>
        <w:tab w:val="left" w:pos="7388"/>
        <w:tab w:val="left" w:pos="8108"/>
        <w:tab w:val="left" w:pos="8828"/>
      </w:tabs>
      <w:ind w:left="188" w:right="-188"/>
      <w:jc w:val="both"/>
      <w:outlineLvl w:val="6"/>
    </w:pPr>
    <w:rPr>
      <w:b/>
      <w:lang w:val="en-GB"/>
    </w:rPr>
  </w:style>
  <w:style w:type="paragraph" w:styleId="Heading8">
    <w:name w:val="heading 8"/>
    <w:basedOn w:val="Normal"/>
    <w:next w:val="Normal"/>
    <w:qFormat/>
    <w:pPr>
      <w:keepNext/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  <w:outlineLvl w:val="7"/>
    </w:pPr>
    <w:rPr>
      <w:b/>
      <w:sz w:val="23"/>
      <w:lang w:val="en-GB"/>
    </w:rPr>
  </w:style>
  <w:style w:type="paragraph" w:styleId="Heading9">
    <w:name w:val="heading 9"/>
    <w:basedOn w:val="Normal"/>
    <w:next w:val="Normal"/>
    <w:qFormat/>
    <w:pPr>
      <w:keepNext/>
      <w:widowControl/>
      <w:ind w:left="1140"/>
      <w:outlineLvl w:val="8"/>
    </w:pPr>
    <w:rPr>
      <w:i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hanging="720"/>
    </w:pPr>
    <w:rPr>
      <w:lang w:val="en-GB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709" w:firstLine="11"/>
    </w:pPr>
  </w:style>
  <w:style w:type="paragraph" w:styleId="BodyText">
    <w:name w:val="Body Text"/>
    <w:basedOn w:val="Normal"/>
    <w:pPr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</w:pPr>
    <w:rPr>
      <w:sz w:val="23"/>
      <w:lang w:val="en-GB"/>
    </w:rPr>
  </w:style>
  <w:style w:type="paragraph" w:customStyle="1" w:styleId="certificateTitle">
    <w:name w:val="certificateTitle"/>
    <w:basedOn w:val="Normal"/>
    <w:pPr>
      <w:keepLines/>
      <w:widowControl/>
      <w:spacing w:before="1120" w:line="440" w:lineRule="exact"/>
      <w:outlineLvl w:val="0"/>
    </w:pPr>
    <w:rPr>
      <w:snapToGrid/>
      <w:spacing w:val="-4"/>
      <w:sz w:val="48"/>
      <w:lang w:val="en-GB"/>
    </w:rPr>
  </w:style>
  <w:style w:type="paragraph" w:customStyle="1" w:styleId="Heading3nonum">
    <w:name w:val="Heading 3 nonum"/>
    <w:basedOn w:val="Heading3"/>
    <w:pPr>
      <w:keepNext w:val="0"/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20" w:line="270" w:lineRule="exact"/>
      <w:ind w:firstLine="0"/>
      <w:jc w:val="left"/>
    </w:pPr>
    <w:rPr>
      <w:rFonts w:ascii="Arial" w:hAnsi="Arial"/>
      <w:b w:val="0"/>
      <w:snapToGrid/>
      <w:sz w:val="20"/>
    </w:rPr>
  </w:style>
  <w:style w:type="paragraph" w:customStyle="1" w:styleId="Act">
    <w:name w:val="Act"/>
    <w:pPr>
      <w:spacing w:before="80" w:line="200" w:lineRule="exact"/>
      <w:ind w:right="3402"/>
    </w:pPr>
    <w:rPr>
      <w:rFonts w:ascii="Arial" w:hAnsi="Arial"/>
      <w:lang w:val="en-GB" w:eastAsia="en-US"/>
    </w:rPr>
  </w:style>
  <w:style w:type="paragraph" w:customStyle="1" w:styleId="certificateHeading">
    <w:name w:val="certificateHeading"/>
    <w:pPr>
      <w:pageBreakBefore/>
      <w:spacing w:line="200" w:lineRule="exact"/>
    </w:pPr>
    <w:rPr>
      <w:rFonts w:ascii="Arial Black" w:hAnsi="Arial Black"/>
      <w:sz w:val="18"/>
      <w:lang w:val="en-GB" w:eastAsia="en-US"/>
    </w:rPr>
  </w:style>
  <w:style w:type="character" w:customStyle="1" w:styleId="change">
    <w:name w:val="change"/>
    <w:rPr>
      <w:color w:val="FF0000"/>
    </w:rPr>
  </w:style>
  <w:style w:type="paragraph" w:customStyle="1" w:styleId="address">
    <w:name w:val="address"/>
    <w:basedOn w:val="Heading3nonum"/>
    <w:pPr>
      <w:spacing w:before="0"/>
    </w:pPr>
  </w:style>
  <w:style w:type="paragraph" w:customStyle="1" w:styleId="AgencyMainHeading">
    <w:name w:val="Agency Main Heading"/>
    <w:pPr>
      <w:jc w:val="both"/>
    </w:pPr>
    <w:rPr>
      <w:b/>
      <w:caps/>
      <w:noProof/>
      <w:sz w:val="24"/>
      <w:u w:val="single"/>
      <w:lang w:val="en-GB"/>
    </w:rPr>
  </w:style>
  <w:style w:type="paragraph" w:styleId="BodyText2">
    <w:name w:val="Body Text 2"/>
    <w:basedOn w:val="Normal"/>
    <w:pPr>
      <w:widowControl/>
      <w:jc w:val="both"/>
    </w:pPr>
    <w:rPr>
      <w:rFonts w:ascii="Arial" w:hAnsi="Arial"/>
      <w:snapToGrid/>
      <w:color w:val="FF0000"/>
      <w:sz w:val="18"/>
      <w:lang w:val="en-GB"/>
    </w:rPr>
  </w:style>
  <w:style w:type="paragraph" w:styleId="BodyTextIndent3">
    <w:name w:val="Body Text Indent 3"/>
    <w:basedOn w:val="Normal"/>
    <w:pPr>
      <w:widowControl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20" w:hanging="720"/>
      <w:jc w:val="both"/>
    </w:pPr>
    <w:rPr>
      <w:lang w:val="en-GB"/>
    </w:rPr>
  </w:style>
  <w:style w:type="paragraph" w:customStyle="1" w:styleId="AgencySideHeadings">
    <w:name w:val="Agency Side Headings"/>
    <w:pPr>
      <w:jc w:val="both"/>
    </w:pPr>
    <w:rPr>
      <w:b/>
      <w:caps/>
      <w:noProof/>
      <w:sz w:val="24"/>
      <w:lang w:val="en-GB"/>
    </w:rPr>
  </w:style>
  <w:style w:type="paragraph" w:customStyle="1" w:styleId="hidden">
    <w:name w:val="hidden"/>
    <w:basedOn w:val="Heading3nonum"/>
    <w:rPr>
      <w:vanish/>
      <w:color w:val="0000FF"/>
    </w:rPr>
  </w:style>
  <w:style w:type="paragraph" w:customStyle="1" w:styleId="Tablehead">
    <w:name w:val="Tablehead"/>
    <w:basedOn w:val="Heading3"/>
    <w:pPr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0" w:after="20" w:line="230" w:lineRule="exact"/>
      <w:ind w:firstLine="0"/>
      <w:jc w:val="left"/>
    </w:pPr>
    <w:rPr>
      <w:rFonts w:ascii="Arial Narrow" w:hAnsi="Arial Narrow"/>
      <w:snapToGrid/>
      <w:sz w:val="20"/>
    </w:rPr>
  </w:style>
  <w:style w:type="paragraph" w:customStyle="1" w:styleId="Tablebody">
    <w:name w:val="Tablebody"/>
    <w:basedOn w:val="Tablehead"/>
    <w:rPr>
      <w:b w:val="0"/>
    </w:rPr>
  </w:style>
  <w:style w:type="paragraph" w:customStyle="1" w:styleId="Tabletitle">
    <w:name w:val="Tabletitle"/>
    <w:basedOn w:val="Tablehead"/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953274"/>
    <w:rPr>
      <w:sz w:val="16"/>
      <w:szCs w:val="16"/>
    </w:rPr>
  </w:style>
  <w:style w:type="paragraph" w:styleId="CommentText">
    <w:name w:val="annotation text"/>
    <w:basedOn w:val="Normal"/>
    <w:semiHidden/>
    <w:rsid w:val="00953274"/>
    <w:rPr>
      <w:sz w:val="20"/>
    </w:rPr>
  </w:style>
  <w:style w:type="paragraph" w:styleId="CommentSubject">
    <w:name w:val="annotation subject"/>
    <w:basedOn w:val="CommentText"/>
    <w:next w:val="CommentText"/>
    <w:semiHidden/>
    <w:rsid w:val="00953274"/>
    <w:rPr>
      <w:b/>
      <w:bCs/>
    </w:rPr>
  </w:style>
  <w:style w:type="paragraph" w:styleId="BalloonText">
    <w:name w:val="Balloon Text"/>
    <w:basedOn w:val="Normal"/>
    <w:semiHidden/>
    <w:rsid w:val="0095327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FD1411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FD1411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Revision">
    <w:name w:val="Revision"/>
    <w:hidden/>
    <w:uiPriority w:val="99"/>
    <w:semiHidden/>
    <w:rsid w:val="00A132FE"/>
    <w:rPr>
      <w:snapToGrid w:val="0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taviationhelp@environment-agency.gov.uk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90_03_SD21 Withdrawal – acknowledgement to operator</vt:lpstr>
    </vt:vector>
  </TitlesOfParts>
  <Company>Environment Agency</Company>
  <LinksUpToDate>false</LinksUpToDate>
  <CharactersWithSpaces>2008</CharactersWithSpaces>
  <SharedDoc>false</SharedDoc>
  <HLinks>
    <vt:vector size="6" baseType="variant">
      <vt:variant>
        <vt:i4>131117</vt:i4>
      </vt:variant>
      <vt:variant>
        <vt:i4>45</vt:i4>
      </vt:variant>
      <vt:variant>
        <vt:i4>0</vt:i4>
      </vt:variant>
      <vt:variant>
        <vt:i4>5</vt:i4>
      </vt:variant>
      <vt:variant>
        <vt:lpwstr>mailto:etaviationhelp@environment-agency.gov.uk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90_03_SD21 Withdrawal – acknowledgement to operator</dc:title>
  <dc:subject/>
  <dc:creator>Lorraine Powell</dc:creator>
  <cp:keywords/>
  <cp:lastModifiedBy>Ioan Luncan</cp:lastModifiedBy>
  <cp:revision>3</cp:revision>
  <cp:lastPrinted>2005-05-26T06:56:00Z</cp:lastPrinted>
  <dcterms:created xsi:type="dcterms:W3CDTF">2023-09-14T11:06:00Z</dcterms:created>
  <dcterms:modified xsi:type="dcterms:W3CDTF">2023-09-22T08:06:00Z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