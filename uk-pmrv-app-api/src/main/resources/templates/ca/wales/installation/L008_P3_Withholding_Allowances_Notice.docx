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1"/>
        <w:gridCol w:w="3754"/>
      </w:tblGrid>
      <w:tr w:rsidR="00383A46" w14:paraId="6C80C08B" w14:textId="77777777" w:rsidTr="00383A46">
        <w:trPr>
          <w:trHeight w:val="1493"/>
        </w:trPr>
        <w:tc>
          <w:tcPr>
            <w:tcW w:w="6127" w:type="dxa"/>
            <w:tcBorders>
              <w:top w:val="single" w:sz="4" w:space="0" w:color="auto"/>
              <w:left w:val="single" w:sz="4" w:space="0" w:color="auto"/>
              <w:bottom w:val="single" w:sz="4" w:space="0" w:color="auto"/>
              <w:right w:val="single" w:sz="4" w:space="0" w:color="auto"/>
            </w:tcBorders>
            <w:shd w:val="clear" w:color="auto" w:fill="000000" w:themeFill="text1"/>
          </w:tcPr>
          <w:p w14:paraId="01A66908" w14:textId="77777777" w:rsidR="00383A46" w:rsidRDefault="00383A46">
            <w:pPr>
              <w:spacing w:line="256" w:lineRule="auto"/>
              <w:jc w:val="left"/>
              <w:rPr>
                <w:color w:val="FFFFFF" w:themeColor="background1"/>
                <w:sz w:val="16"/>
              </w:rPr>
            </w:pPr>
            <w:bookmarkStart w:id="0" w:name="_Toc456504855"/>
            <w:r>
              <w:rPr>
                <w:color w:val="FFFFFF" w:themeColor="background1"/>
                <w:sz w:val="16"/>
              </w:rPr>
              <w:br w:type="page"/>
            </w:r>
          </w:p>
          <w:p w14:paraId="68180875" w14:textId="77777777" w:rsidR="00383A46" w:rsidRDefault="00383A46">
            <w:pPr>
              <w:spacing w:line="256" w:lineRule="auto"/>
              <w:jc w:val="left"/>
              <w:rPr>
                <w:rFonts w:ascii="Arial Black" w:hAnsi="Arial Black"/>
                <w:color w:val="FFFFFF" w:themeColor="background1"/>
              </w:rPr>
            </w:pPr>
            <w:r>
              <w:rPr>
                <w:rFonts w:ascii="Arial Black" w:hAnsi="Arial Black"/>
                <w:color w:val="FFFFFF" w:themeColor="background1"/>
              </w:rPr>
              <w:t>Statutory Notice: Withholding of Issue of Allowances</w:t>
            </w:r>
          </w:p>
        </w:tc>
        <w:tc>
          <w:tcPr>
            <w:tcW w:w="3751" w:type="dxa"/>
            <w:tcBorders>
              <w:top w:val="single" w:sz="4" w:space="0" w:color="auto"/>
              <w:left w:val="single" w:sz="4" w:space="0" w:color="auto"/>
              <w:bottom w:val="single" w:sz="4" w:space="0" w:color="auto"/>
              <w:right w:val="single" w:sz="4" w:space="0" w:color="auto"/>
            </w:tcBorders>
            <w:vAlign w:val="center"/>
            <w:hideMark/>
          </w:tcPr>
          <w:p w14:paraId="7D096551" w14:textId="5149E9B0" w:rsidR="00383A46" w:rsidRDefault="00383A46">
            <w:pPr>
              <w:spacing w:line="256" w:lineRule="auto"/>
              <w:jc w:val="center"/>
              <w:rPr>
                <w:rFonts w:cs="Arial"/>
              </w:rPr>
            </w:pPr>
            <w:bookmarkStart w:id="1" w:name="competentAuthorityLogo"/>
            <w:r>
              <w:rPr>
                <w:noProof/>
              </w:rPr>
              <w:drawing>
                <wp:inline distT="0" distB="0" distL="0" distR="0" wp14:anchorId="483A5A48" wp14:editId="06AA60A2">
                  <wp:extent cx="2165350" cy="2317750"/>
                  <wp:effectExtent l="0" t="0" r="6350" b="6350"/>
                  <wp:docPr id="2" name="Picture 2"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etent author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350" cy="2317750"/>
                          </a:xfrm>
                          <a:prstGeom prst="rect">
                            <a:avLst/>
                          </a:prstGeom>
                          <a:noFill/>
                          <a:ln>
                            <a:noFill/>
                          </a:ln>
                        </pic:spPr>
                      </pic:pic>
                    </a:graphicData>
                  </a:graphic>
                </wp:inline>
              </w:drawing>
            </w:r>
            <w:bookmarkEnd w:id="1"/>
          </w:p>
        </w:tc>
      </w:tr>
    </w:tbl>
    <w:p w14:paraId="504E6D7C" w14:textId="1E30B7FC" w:rsidR="00F476C3" w:rsidRPr="00855984" w:rsidRDefault="00F476C3" w:rsidP="00F476C3">
      <w:pPr>
        <w:jc w:val="left"/>
      </w:pPr>
      <w:r w:rsidRPr="00855984">
        <w:t xml:space="preserve">The Greenhouse Gas Emissions Trading Scheme Regulations </w:t>
      </w:r>
      <w:r>
        <w:t>2012</w:t>
      </w:r>
      <w:r w:rsidRPr="00855984">
        <w:t xml:space="preserve"> (</w:t>
      </w:r>
      <w:r>
        <w:t>SI 2012 No. 3038</w:t>
      </w:r>
      <w:r w:rsidRPr="00855984">
        <w:t>) (the Regulations)</w:t>
      </w:r>
    </w:p>
    <w:p w14:paraId="6BCB00C4" w14:textId="77777777" w:rsidR="00F476C3" w:rsidRPr="00855984" w:rsidRDefault="00F476C3" w:rsidP="00F476C3">
      <w:pPr>
        <w:jc w:val="left"/>
      </w:pPr>
      <w:r>
        <w:t>Schedule 6, Paragraph 7 (11) / Schedule 6, Paragraph 6 (7) / Schedule 6, Paragraph 8 (11)</w:t>
      </w:r>
    </w:p>
    <w:p w14:paraId="65E94D6C" w14:textId="77777777" w:rsidR="00F476C3" w:rsidRPr="00855984" w:rsidRDefault="00F476C3" w:rsidP="00F476C3">
      <w:pPr>
        <w:pStyle w:val="Heading1"/>
      </w:pPr>
      <w:r w:rsidRPr="00855984">
        <w:t>Notice of Withholding Issue of Allowances</w:t>
      </w:r>
    </w:p>
    <w:p w14:paraId="424C0991" w14:textId="51713062" w:rsidR="00F476C3" w:rsidRPr="00855984" w:rsidRDefault="00F476C3" w:rsidP="00F476C3">
      <w:pPr>
        <w:jc w:val="left"/>
        <w:rPr>
          <w:rFonts w:cs="Arial"/>
        </w:rPr>
      </w:pPr>
      <w:r w:rsidRPr="00855984">
        <w:rPr>
          <w:rFonts w:cs="Arial"/>
          <w:b/>
        </w:rPr>
        <w:t xml:space="preserve">Permit </w:t>
      </w:r>
      <w:r>
        <w:rPr>
          <w:rFonts w:cs="Arial"/>
          <w:b/>
        </w:rPr>
        <w:t>reference</w:t>
      </w:r>
      <w:r w:rsidRPr="00D11F16">
        <w:rPr>
          <w:rFonts w:cs="Arial"/>
          <w:b/>
        </w:rPr>
        <w:t>:</w:t>
      </w:r>
      <w:r w:rsidRPr="00D11F16">
        <w:rPr>
          <w:rFonts w:cs="Arial"/>
        </w:rPr>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7A17D7A3" w14:textId="72A238D2" w:rsidR="00F476C3" w:rsidRPr="00855984" w:rsidRDefault="00F476C3" w:rsidP="00F476C3">
      <w:pPr>
        <w:jc w:val="left"/>
        <w:rPr>
          <w:b/>
        </w:rPr>
      </w:pPr>
      <w:r w:rsidRPr="00855984">
        <w:t>To:</w:t>
      </w:r>
      <w:r>
        <w:t xml:space="preserve"> </w:t>
      </w:r>
      <w:fldSimple w:instr=" MERGEFIELD  ${(account.legalEntityName)!}  \* MERGEFORMAT ">
        <w:r>
          <w:rPr>
            <w:noProof/>
          </w:rPr>
          <w:t>«${(account.legalEntityName)!}»</w:t>
        </w:r>
      </w:fldSimple>
      <w:r w:rsidRPr="00855984">
        <w:t xml:space="preserve"> </w:t>
      </w:r>
      <w:r w:rsidRPr="00855984">
        <w:rPr>
          <w:b/>
        </w:rPr>
        <w:t>(the Operator),</w:t>
      </w:r>
    </w:p>
    <w:p w14:paraId="7FB891DB" w14:textId="77777777" w:rsidR="00F476C3" w:rsidRPr="00EC418F" w:rsidRDefault="00F476C3" w:rsidP="00F476C3">
      <w:pPr>
        <w:jc w:val="left"/>
        <w:rPr>
          <w:rFonts w:cs="Arial"/>
        </w:rPr>
      </w:pPr>
      <w:r w:rsidRPr="00EC418F">
        <w:rPr>
          <w:rFonts w:cs="Arial"/>
        </w:rPr>
        <w:t>whose (Registered) office address is</w:t>
      </w:r>
    </w:p>
    <w:p w14:paraId="66C07252" w14:textId="5C7ACFC2" w:rsidR="00F476C3" w:rsidRPr="00EC418F" w:rsidRDefault="00F476C3" w:rsidP="00F476C3">
      <w:pPr>
        <w:jc w:val="left"/>
        <w:rPr>
          <w:rStyle w:val="change"/>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7FEEA60D" w14:textId="77777777" w:rsidR="00F476C3" w:rsidRPr="00EC418F" w:rsidRDefault="00F476C3" w:rsidP="00F476C3">
      <w:pPr>
        <w:jc w:val="left"/>
        <w:rPr>
          <w:rFonts w:cs="Arial"/>
        </w:rPr>
      </w:pPr>
      <w:r w:rsidRPr="00EC418F">
        <w:rPr>
          <w:rFonts w:cs="Arial"/>
        </w:rPr>
        <w:t>which relates to the operation of (part of) the Installation(s) at</w:t>
      </w:r>
    </w:p>
    <w:p w14:paraId="01654101" w14:textId="14FEF04C" w:rsidR="00F476C3" w:rsidRPr="00855984" w:rsidRDefault="00F476C3" w:rsidP="00F476C3">
      <w:pPr>
        <w:jc w:val="left"/>
        <w:rPr>
          <w:lang w:eastAsia="en-US"/>
        </w:rPr>
      </w:pPr>
      <w:r>
        <w:rPr>
          <w:lang w:eastAsia="en-US"/>
        </w:rPr>
        <w:fldChar w:fldCharType="begin"/>
      </w:r>
      <w:r>
        <w:rPr>
          <w:lang w:eastAsia="en-US"/>
        </w:rPr>
        <w:instrText xml:space="preserve"> MERGEFIELD  ${(account.siteName)!}  \* MERGEFORMAT </w:instrText>
      </w:r>
      <w:r>
        <w:rPr>
          <w:lang w:eastAsia="en-US"/>
        </w:rPr>
        <w:fldChar w:fldCharType="separate"/>
      </w:r>
      <w:r>
        <w:rPr>
          <w:noProof/>
          <w:lang w:eastAsia="en-US"/>
        </w:rPr>
        <w:t>«${(account.siteName)!}»</w:t>
      </w:r>
      <w:r>
        <w:rPr>
          <w:lang w:eastAsia="en-US"/>
        </w:rPr>
        <w:fldChar w:fldCharType="end"/>
      </w:r>
    </w:p>
    <w:p w14:paraId="247B75A4" w14:textId="1BAAE8FD" w:rsidR="00F476C3" w:rsidRPr="00855984" w:rsidRDefault="00F476C3" w:rsidP="00F476C3">
      <w:pPr>
        <w:jc w:val="left"/>
        <w:rPr>
          <w:b/>
          <w:lang w:eastAsia="en-US"/>
        </w:rPr>
      </w:pPr>
      <w:r>
        <w:rPr>
          <w:lang w:eastAsia="en-US"/>
        </w:rPr>
        <w:fldChar w:fldCharType="begin"/>
      </w:r>
      <w:r>
        <w:rPr>
          <w:lang w:eastAsia="en-US"/>
        </w:rPr>
        <w:instrText xml:space="preserve"> MERGEFIELD  ${(account.location)!}  \* MERGEFORMAT </w:instrText>
      </w:r>
      <w:r>
        <w:rPr>
          <w:lang w:eastAsia="en-US"/>
        </w:rPr>
        <w:fldChar w:fldCharType="separate"/>
      </w:r>
      <w:r>
        <w:rPr>
          <w:noProof/>
          <w:lang w:eastAsia="en-US"/>
        </w:rPr>
        <w:t>«${(account.location)!}»</w:t>
      </w:r>
      <w:r>
        <w:rPr>
          <w:lang w:eastAsia="en-US"/>
        </w:rPr>
        <w:fldChar w:fldCharType="end"/>
      </w:r>
    </w:p>
    <w:p w14:paraId="2F5CE9D9" w14:textId="78E9F6B8" w:rsidR="00F476C3" w:rsidRPr="00855984" w:rsidRDefault="00C54C71" w:rsidP="00F476C3">
      <w:fldSimple w:instr=" MERGEFIELD  ${(competentAuthority.name)!}  \* MERGEFORMAT ">
        <w:r w:rsidR="00B419C2">
          <w:rPr>
            <w:noProof/>
          </w:rPr>
          <w:t>«${(competentAuthority.name)!}»</w:t>
        </w:r>
      </w:fldSimple>
      <w:r w:rsidR="00F476C3" w:rsidRPr="00855984">
        <w:t xml:space="preserve">, in exercise of its powers under </w:t>
      </w:r>
      <w:r w:rsidR="00F476C3">
        <w:t>Schedule 6</w:t>
      </w:r>
      <w:r w:rsidR="00F476C3" w:rsidRPr="00855984">
        <w:t xml:space="preserve"> of the Regulations, hereby gives you </w:t>
      </w:r>
      <w:r w:rsidR="00F476C3" w:rsidRPr="007D0F71">
        <w:t>notice</w:t>
      </w:r>
      <w:r w:rsidR="00F476C3" w:rsidRPr="00855984">
        <w:t xml:space="preserve"> </w:t>
      </w:r>
      <w:r w:rsidR="00F476C3">
        <w:t xml:space="preserve">that a request has been made to the Registry administrator to withhold the allocation of allowances. </w:t>
      </w:r>
      <w:r w:rsidR="00F476C3" w:rsidRPr="00855984">
        <w:t xml:space="preserve">Therefore, the issue of allowances (allocated to your installation in the national allocation </w:t>
      </w:r>
      <w:r w:rsidR="00F476C3">
        <w:t>table</w:t>
      </w:r>
      <w:r w:rsidR="00F476C3" w:rsidRPr="00855984">
        <w:t>) to your Operator Holding Account in the Registry will be withheld for the reasons, and until such time, as specified in the Schedule to this Notice.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6154B1" w:rsidRPr="00EC418F" w14:paraId="63677040" w14:textId="77777777" w:rsidTr="007C53B7">
        <w:trPr>
          <w:cantSplit/>
          <w:trHeight w:hRule="exact" w:val="404"/>
        </w:trPr>
        <w:tc>
          <w:tcPr>
            <w:tcW w:w="1346" w:type="pct"/>
            <w:tcBorders>
              <w:top w:val="nil"/>
              <w:left w:val="nil"/>
              <w:right w:val="nil"/>
            </w:tcBorders>
            <w:vAlign w:val="center"/>
          </w:tcPr>
          <w:p w14:paraId="6B49B2A0" w14:textId="13641739" w:rsidR="006154B1" w:rsidRPr="00EC418F" w:rsidRDefault="006154B1" w:rsidP="00025C76">
            <w:pPr>
              <w:jc w:val="left"/>
            </w:pPr>
            <w:r>
              <w:br w:type="page"/>
            </w:r>
            <w:r w:rsidRPr="00EC418F">
              <w:t>Signed</w:t>
            </w:r>
          </w:p>
        </w:tc>
        <w:tc>
          <w:tcPr>
            <w:tcW w:w="3654" w:type="pct"/>
            <w:tcBorders>
              <w:top w:val="nil"/>
              <w:left w:val="nil"/>
              <w:right w:val="nil"/>
            </w:tcBorders>
            <w:vAlign w:val="center"/>
          </w:tcPr>
          <w:p w14:paraId="05568636" w14:textId="77777777" w:rsidR="006154B1" w:rsidRPr="00EC418F" w:rsidRDefault="006154B1" w:rsidP="00025C76">
            <w:pPr>
              <w:jc w:val="left"/>
            </w:pPr>
            <w:r w:rsidRPr="00EC418F">
              <w:t>Date</w:t>
            </w:r>
          </w:p>
        </w:tc>
      </w:tr>
      <w:tr w:rsidR="006154B1" w:rsidRPr="00EC418F" w14:paraId="07686125" w14:textId="77777777" w:rsidTr="007C53B7">
        <w:trPr>
          <w:cantSplit/>
          <w:trHeight w:val="548"/>
        </w:trPr>
        <w:tc>
          <w:tcPr>
            <w:tcW w:w="1346" w:type="pct"/>
            <w:vAlign w:val="center"/>
          </w:tcPr>
          <w:p w14:paraId="124A2EA7" w14:textId="77777777" w:rsidR="006154B1" w:rsidRPr="00EC418F" w:rsidRDefault="006154B1" w:rsidP="00025C76">
            <w:pPr>
              <w:jc w:val="center"/>
            </w:pPr>
            <w:bookmarkStart w:id="2" w:name="signature"/>
            <w:r>
              <w:rPr>
                <w:noProof/>
              </w:rPr>
              <w:drawing>
                <wp:inline distT="0" distB="0" distL="0" distR="0" wp14:anchorId="4A638DC0" wp14:editId="6841D943">
                  <wp:extent cx="1440000" cy="1539310"/>
                  <wp:effectExtent l="0" t="0" r="8255" b="3810"/>
                  <wp:docPr id="9"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2"/>
          </w:p>
        </w:tc>
        <w:tc>
          <w:tcPr>
            <w:tcW w:w="3654" w:type="pct"/>
            <w:vAlign w:val="center"/>
          </w:tcPr>
          <w:p w14:paraId="42EC899F" w14:textId="77777777" w:rsidR="006154B1" w:rsidRPr="00EC418F" w:rsidRDefault="006154B1" w:rsidP="00025C76">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76C128DE" w14:textId="77777777" w:rsidR="006154B1" w:rsidRDefault="006154B1" w:rsidP="00F476C3">
      <w:pPr>
        <w:jc w:val="left"/>
        <w:rPr>
          <w:rFonts w:cs="Arial"/>
        </w:rPr>
      </w:pPr>
    </w:p>
    <w:p w14:paraId="6FEDD76E" w14:textId="569AB6F4" w:rsidR="00F476C3" w:rsidRPr="00855984" w:rsidRDefault="006154B1" w:rsidP="00F476C3">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126E797F" w14:textId="53A23EE3" w:rsidR="00F476C3" w:rsidRPr="00E31351" w:rsidRDefault="00F476C3" w:rsidP="00F476C3">
      <w:pPr>
        <w:pStyle w:val="Heading3nonum"/>
        <w:keepLines w:val="0"/>
        <w:spacing w:before="100" w:after="100" w:line="240" w:lineRule="auto"/>
        <w:outlineLvl w:val="9"/>
        <w:rPr>
          <w:rFonts w:cs="Arial"/>
          <w:snapToGrid w:val="0"/>
        </w:rPr>
      </w:pPr>
      <w:r w:rsidRPr="00855984">
        <w:rPr>
          <w:rFonts w:cs="Arial"/>
        </w:rPr>
        <w:t xml:space="preserve">Authorised to sign on behalf of </w:t>
      </w:r>
      <w:r w:rsidR="006154B1">
        <w:rPr>
          <w:rFonts w:cs="Arial"/>
          <w:snapToGrid w:val="0"/>
        </w:rPr>
        <w:fldChar w:fldCharType="begin"/>
      </w:r>
      <w:r w:rsidR="006154B1">
        <w:rPr>
          <w:rFonts w:cs="Arial"/>
          <w:snapToGrid w:val="0"/>
        </w:rPr>
        <w:instrText xml:space="preserve"> MERGEFIELD  ${(competentAuthority.name)!}  \* MERGEFORMAT </w:instrText>
      </w:r>
      <w:r w:rsidR="006154B1">
        <w:rPr>
          <w:rFonts w:cs="Arial"/>
          <w:snapToGrid w:val="0"/>
        </w:rPr>
        <w:fldChar w:fldCharType="separate"/>
      </w:r>
      <w:r w:rsidR="006154B1">
        <w:rPr>
          <w:rFonts w:cs="Arial"/>
          <w:noProof/>
          <w:snapToGrid w:val="0"/>
        </w:rPr>
        <w:t>«${(competentAuthority.name)!}»</w:t>
      </w:r>
      <w:r w:rsidR="006154B1">
        <w:rPr>
          <w:rFonts w:cs="Arial"/>
          <w:snapToGrid w:val="0"/>
        </w:rPr>
        <w:fldChar w:fldCharType="end"/>
      </w:r>
    </w:p>
    <w:p w14:paraId="3337AB38" w14:textId="77777777" w:rsidR="00F476C3" w:rsidRDefault="00F476C3" w:rsidP="00F476C3">
      <w:pPr>
        <w:jc w:val="left"/>
      </w:pPr>
      <w:r w:rsidRPr="00855984">
        <w:rPr>
          <w:b/>
        </w:rPr>
        <w:br w:type="page"/>
      </w:r>
      <w:r w:rsidRPr="00855984">
        <w:rPr>
          <w:b/>
        </w:rPr>
        <w:lastRenderedPageBreak/>
        <w:t>About this notice</w:t>
      </w:r>
      <w:r w:rsidRPr="00855984">
        <w:t xml:space="preserve"> </w:t>
      </w:r>
    </w:p>
    <w:p w14:paraId="79B05204" w14:textId="77777777" w:rsidR="00F476C3" w:rsidRPr="00855984" w:rsidRDefault="00F476C3" w:rsidP="00F476C3">
      <w:r w:rsidRPr="00855984">
        <w:t>Allowances are usually issued to Operator Holding Accounts in the Registry by 28</w:t>
      </w:r>
      <w:r w:rsidRPr="00855984">
        <w:rPr>
          <w:vertAlign w:val="superscript"/>
        </w:rPr>
        <w:t>th</w:t>
      </w:r>
      <w:r w:rsidRPr="00855984">
        <w:t xml:space="preserve"> February each year. However, </w:t>
      </w:r>
      <w:r>
        <w:t>the regulations</w:t>
      </w:r>
      <w:r w:rsidRPr="00855984">
        <w:t xml:space="preserve"> </w:t>
      </w:r>
      <w:r>
        <w:t>set</w:t>
      </w:r>
      <w:r w:rsidRPr="00855984">
        <w:t xml:space="preserve"> out </w:t>
      </w:r>
      <w:proofErr w:type="gramStart"/>
      <w:r w:rsidRPr="00855984">
        <w:t>a number of</w:t>
      </w:r>
      <w:proofErr w:type="gramEnd"/>
      <w:r w:rsidRPr="00855984">
        <w:t xml:space="preserve"> situations where the issue of these allowances may be withheld.</w:t>
      </w:r>
    </w:p>
    <w:p w14:paraId="7C475903" w14:textId="77777777" w:rsidR="00F476C3" w:rsidRPr="00855984" w:rsidRDefault="00F476C3" w:rsidP="00F476C3">
      <w:r w:rsidRPr="00855984">
        <w:t xml:space="preserve">The Schedule to this Notice sets out the reason why this Notice has been served on you, states that the </w:t>
      </w:r>
      <w:bookmarkEnd w:id="0"/>
      <w:r w:rsidRPr="00855984">
        <w:t>withholding of allowances will continue until a certain situation arises and contains conditions that must be satisfied before the allowances will be issued to you.</w:t>
      </w:r>
    </w:p>
    <w:p w14:paraId="582EC824" w14:textId="77777777" w:rsidR="00F476C3" w:rsidRPr="00855984" w:rsidRDefault="00F476C3" w:rsidP="00F476C3">
      <w:r w:rsidRPr="00855984">
        <w:t>A further notice will be served on you if the conditions in the Schedule are satisfied.</w:t>
      </w:r>
    </w:p>
    <w:p w14:paraId="15C0F741" w14:textId="77777777" w:rsidR="00F476C3" w:rsidRPr="00855984" w:rsidRDefault="00F476C3" w:rsidP="00F476C3">
      <w:r w:rsidRPr="00855984">
        <w:t xml:space="preserve">You have a right of appeal if you are aggrieved by this notice. In relation to the withholding of allowances allocated to you in the national allocation plan, an appeal must be lodged within a period of </w:t>
      </w:r>
      <w:r>
        <w:t>28 days</w:t>
      </w:r>
      <w:r w:rsidRPr="00855984">
        <w:t xml:space="preserve"> beginning with the date of this notice.</w:t>
      </w:r>
    </w:p>
    <w:p w14:paraId="26DA3ADA" w14:textId="77777777" w:rsidR="00F476C3" w:rsidRPr="00855984" w:rsidRDefault="00F476C3" w:rsidP="00F476C3">
      <w:r w:rsidRPr="00855984">
        <w:t>You should refer to the Regulations for details of the appeal process.</w:t>
      </w:r>
    </w:p>
    <w:p w14:paraId="1D10868D" w14:textId="77777777" w:rsidR="00F476C3" w:rsidRDefault="00F476C3" w:rsidP="00F476C3">
      <w:pPr>
        <w:rPr>
          <w:b/>
        </w:rPr>
      </w:pPr>
      <w:r w:rsidRPr="00855984">
        <w:br w:type="page"/>
      </w:r>
      <w:r w:rsidRPr="00855984">
        <w:rPr>
          <w:b/>
        </w:rPr>
        <w:lastRenderedPageBreak/>
        <w:t>SCHEDULE</w:t>
      </w:r>
    </w:p>
    <w:p w14:paraId="1E06A265" w14:textId="27E3B053" w:rsidR="00F476C3" w:rsidRDefault="00F476C3" w:rsidP="00F476C3">
      <w:r w:rsidRPr="00855984">
        <w:t xml:space="preserve">Allowances are next due to be issued to your Operator Holding Account </w:t>
      </w:r>
      <w:r>
        <w:t>by</w:t>
      </w:r>
      <w:r w:rsidRPr="00855984">
        <w:t xml:space="preserve"> 28</w:t>
      </w:r>
      <w:r w:rsidRPr="00855984">
        <w:rPr>
          <w:vertAlign w:val="superscript"/>
        </w:rPr>
        <w:t>th</w:t>
      </w:r>
      <w:r w:rsidRPr="00855984">
        <w:t xml:space="preserve"> February</w:t>
      </w:r>
      <w:r>
        <w:t xml:space="preserve"> </w:t>
      </w:r>
      <w:r w:rsidR="00CD0F73">
        <w:fldChar w:fldCharType="begin"/>
      </w:r>
      <w:r w:rsidR="00CD0F73">
        <w:instrText xml:space="preserve"> MERGEFIELD  "${currentDate?date?string('dd MMMM yyyy')}" </w:instrText>
      </w:r>
      <w:r w:rsidR="00CD0F73">
        <w:fldChar w:fldCharType="separate"/>
      </w:r>
      <w:r w:rsidR="00CD0F73">
        <w:rPr>
          <w:noProof/>
        </w:rPr>
        <w:t>«${currentDate?date?string('dd MMMM yyyy'»</w:t>
      </w:r>
      <w:r w:rsidR="00CD0F73">
        <w:fldChar w:fldCharType="end"/>
      </w:r>
      <w:r w:rsidRPr="00855984">
        <w:t>.</w:t>
      </w:r>
    </w:p>
    <w:p w14:paraId="64F01E44" w14:textId="1B6865E7" w:rsidR="006B4801" w:rsidRDefault="006B4801" w:rsidP="006B4801">
      <w:pPr>
        <w:pStyle w:val="TemplateCommand"/>
      </w:pPr>
      <w:fldSimple w:instr=" MERGEFIELD  &quot;[#if params.reasonType=='OTHER']&quot;  \* MERGEFORMAT ">
        <w:r>
          <w:rPr>
            <w:noProof/>
          </w:rPr>
          <w:t>«[#if params.reasonType=='OTHER']»</w:t>
        </w:r>
      </w:fldSimple>
    </w:p>
    <w:p w14:paraId="0F19FFD9" w14:textId="3D73F5AA" w:rsidR="006B4801" w:rsidRPr="006B4801" w:rsidRDefault="006B4801" w:rsidP="006B4801">
      <w:r w:rsidRPr="00855984">
        <w:t>However, the issue of these allowances will be withheld for the following reason:</w:t>
      </w:r>
      <w:r>
        <w:t xml:space="preserve"> </w:t>
      </w:r>
      <w:fldSimple w:instr=" MERGEFIELD  ${(params.otherReason)!}  \* MERGEFORMAT ">
        <w:r>
          <w:rPr>
            <w:noProof/>
          </w:rPr>
          <w:t>«${(params.otherReason)!}»</w:t>
        </w:r>
      </w:fldSimple>
    </w:p>
    <w:p w14:paraId="52423180" w14:textId="0889F696" w:rsidR="006B4801" w:rsidRDefault="006B4801" w:rsidP="006B4801">
      <w:pPr>
        <w:pStyle w:val="TemplateCommand"/>
      </w:pPr>
      <w:fldSimple w:instr=" MERGEFIELD  [#else]  \* MERGEFORMAT ">
        <w:r>
          <w:rPr>
            <w:noProof/>
          </w:rPr>
          <w:t>«[#else]»</w:t>
        </w:r>
      </w:fldSimple>
    </w:p>
    <w:p w14:paraId="2FC5975C" w14:textId="71D5A61F" w:rsidR="006B4801" w:rsidRPr="006B4801" w:rsidRDefault="006B4801" w:rsidP="006B4801">
      <w:r w:rsidRPr="00855984">
        <w:t>However, the issue of these allowances will be withheld for the following reason:</w:t>
      </w:r>
      <w:r>
        <w:t xml:space="preserve"> </w:t>
      </w:r>
      <w:r>
        <w:fldChar w:fldCharType="begin"/>
      </w:r>
      <w:r>
        <w:instrText xml:space="preserve"> MERGEFIELD  ${(params.reasonType.type)!}  \* MERGEFORMAT </w:instrText>
      </w:r>
      <w:r>
        <w:fldChar w:fldCharType="separate"/>
      </w:r>
      <w:r>
        <w:rPr>
          <w:noProof/>
        </w:rPr>
        <w:t>«${(params.reasonType.type)!}»</w:t>
      </w:r>
      <w:r>
        <w:rPr>
          <w:noProof/>
        </w:rPr>
        <w:fldChar w:fldCharType="end"/>
      </w:r>
    </w:p>
    <w:p w14:paraId="4C314D57" w14:textId="7FAB7604" w:rsidR="006B4801" w:rsidRPr="00855984" w:rsidRDefault="006B4801" w:rsidP="006B4801">
      <w:pPr>
        <w:pStyle w:val="TemplateCommand"/>
      </w:pPr>
      <w:fldSimple w:instr=" MERGEFIELD  [/#if]  \* MERGEFORMAT ">
        <w:r>
          <w:rPr>
            <w:noProof/>
          </w:rPr>
          <w:t>«[/#if]»</w:t>
        </w:r>
      </w:fldSimple>
    </w:p>
    <w:p w14:paraId="70554A2A" w14:textId="3A6776B1" w:rsidR="00F476C3" w:rsidRPr="00855984" w:rsidRDefault="00C54C71" w:rsidP="00EB2011">
      <w:pPr>
        <w:pStyle w:val="TemplateCommand"/>
      </w:pPr>
      <w:fldSimple w:instr=" MERGEFIELD  &quot;[#if params.reasonType=='INVESTIGATING_WHETHER_AN_INSTALLATION_HAS_CEASED_OPERATION']&quot;  \* MERGEFORMAT ">
        <w:r w:rsidR="004A2909">
          <w:rPr>
            <w:noProof/>
          </w:rPr>
          <w:t>«[#if params.reasonType=='INVESTIGATING_W»</w:t>
        </w:r>
      </w:fldSimple>
    </w:p>
    <w:p w14:paraId="130B26DF" w14:textId="474B3520" w:rsidR="00F476C3" w:rsidRPr="00855984" w:rsidRDefault="004A2909" w:rsidP="00F476C3">
      <w:pPr>
        <w:numPr>
          <w:ilvl w:val="0"/>
          <w:numId w:val="1"/>
        </w:numPr>
      </w:pP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00F476C3">
        <w:t xml:space="preserve"> is investigating </w:t>
      </w:r>
      <w:proofErr w:type="gramStart"/>
      <w:r w:rsidR="00F476C3">
        <w:t>whether or not</w:t>
      </w:r>
      <w:proofErr w:type="gramEnd"/>
      <w:r w:rsidR="00F476C3">
        <w:t xml:space="preserve"> the installation has permanently ceased the carrying out of regulated activities</w:t>
      </w:r>
      <w:r w:rsidR="00F476C3" w:rsidRPr="00855984">
        <w:t>.</w:t>
      </w:r>
    </w:p>
    <w:p w14:paraId="2DDEE4FF" w14:textId="69BF845F" w:rsidR="00F476C3" w:rsidRPr="00855984" w:rsidRDefault="00F0370B" w:rsidP="00EB2011">
      <w:pPr>
        <w:pStyle w:val="TemplateCommand"/>
      </w:pPr>
      <w:r>
        <w:fldChar w:fldCharType="begin"/>
      </w:r>
      <w:r>
        <w:instrText xml:space="preserve"> MERGEFIELD  [/#if]  \* MERGEFORMAT </w:instrText>
      </w:r>
      <w:r>
        <w:fldChar w:fldCharType="separate"/>
      </w:r>
      <w:r w:rsidR="007C586E">
        <w:rPr>
          <w:noProof/>
        </w:rPr>
        <w:t>«[/#if]»</w:t>
      </w:r>
      <w:r>
        <w:rPr>
          <w:noProof/>
        </w:rPr>
        <w:fldChar w:fldCharType="end"/>
      </w:r>
    </w:p>
    <w:p w14:paraId="5B03D603" w14:textId="23DFD022" w:rsidR="00F476C3" w:rsidRPr="00855984" w:rsidRDefault="00C54C71" w:rsidP="00EB2011">
      <w:pPr>
        <w:pStyle w:val="TemplateCommand"/>
      </w:pPr>
      <w:fldSimple w:instr=" MERGEFIELD  &quot;[#if params.reasonType=='DETERMINING_A_SURRENDER_APPLICATION']&quot;  \* MERGEFORMAT ">
        <w:r w:rsidR="007C586E">
          <w:rPr>
            <w:noProof/>
          </w:rPr>
          <w:t>«[#if params.reasonType=='DETERMINING_A_S»</w:t>
        </w:r>
      </w:fldSimple>
    </w:p>
    <w:p w14:paraId="3D3626F4" w14:textId="34D21025" w:rsidR="00F476C3" w:rsidRPr="00855984" w:rsidRDefault="00F476C3" w:rsidP="00F476C3">
      <w:pPr>
        <w:numPr>
          <w:ilvl w:val="0"/>
          <w:numId w:val="1"/>
        </w:numPr>
      </w:pPr>
      <w:r w:rsidRPr="00855984">
        <w:t xml:space="preserve">the application you have made to surrender your permit is being </w:t>
      </w:r>
      <w:r>
        <w:t xml:space="preserve">determined </w:t>
      </w:r>
      <w:r w:rsidRPr="00855984">
        <w:t xml:space="preserve">by </w:t>
      </w:r>
      <w:r w:rsidR="007C586E">
        <w:rPr>
          <w:rFonts w:cs="Arial"/>
          <w:snapToGrid w:val="0"/>
        </w:rPr>
        <w:fldChar w:fldCharType="begin"/>
      </w:r>
      <w:r w:rsidR="007C586E">
        <w:rPr>
          <w:rFonts w:cs="Arial"/>
          <w:snapToGrid w:val="0"/>
        </w:rPr>
        <w:instrText xml:space="preserve"> MERGEFIELD  ${(competentAuthority.name)!}  \* MERGEFORMAT </w:instrText>
      </w:r>
      <w:r w:rsidR="007C586E">
        <w:rPr>
          <w:rFonts w:cs="Arial"/>
          <w:snapToGrid w:val="0"/>
        </w:rPr>
        <w:fldChar w:fldCharType="separate"/>
      </w:r>
      <w:r w:rsidR="007C586E">
        <w:rPr>
          <w:rFonts w:cs="Arial"/>
          <w:noProof/>
          <w:snapToGrid w:val="0"/>
        </w:rPr>
        <w:t>«${(competentAuthority.name)!}»</w:t>
      </w:r>
      <w:r w:rsidR="007C586E">
        <w:rPr>
          <w:rFonts w:cs="Arial"/>
          <w:snapToGrid w:val="0"/>
        </w:rPr>
        <w:fldChar w:fldCharType="end"/>
      </w:r>
      <w:r w:rsidRPr="00855984">
        <w:t>.</w:t>
      </w:r>
    </w:p>
    <w:p w14:paraId="61812DC3" w14:textId="231AC877" w:rsidR="00F476C3" w:rsidRDefault="00F0370B" w:rsidP="00EB2011">
      <w:pPr>
        <w:pStyle w:val="TemplateCommand"/>
      </w:pPr>
      <w:r>
        <w:fldChar w:fldCharType="begin"/>
      </w:r>
      <w:r>
        <w:instrText xml:space="preserve"> MERGEFIELD  [/#if]  \* MERGEFORMAT </w:instrText>
      </w:r>
      <w:r>
        <w:fldChar w:fldCharType="separate"/>
      </w:r>
      <w:r w:rsidR="00B84C0F">
        <w:rPr>
          <w:noProof/>
        </w:rPr>
        <w:t>«[/#if]»</w:t>
      </w:r>
      <w:r>
        <w:rPr>
          <w:noProof/>
        </w:rPr>
        <w:fldChar w:fldCharType="end"/>
      </w:r>
    </w:p>
    <w:p w14:paraId="33C58ADA" w14:textId="7C577A33" w:rsidR="00F476C3" w:rsidRPr="00855984" w:rsidRDefault="00C54C71" w:rsidP="00EB2011">
      <w:pPr>
        <w:pStyle w:val="TemplateCommand"/>
      </w:pPr>
      <w:fldSimple w:instr=" MERGEFIELD  &quot;[#if params.reasonType=='SURRENDER_OR_REVOCATION_NOTICE_HAS_NOT_YET_COME_INTO_EFFECT']&quot;  \* MERGEFORMAT ">
        <w:r w:rsidR="00AB1FC5">
          <w:rPr>
            <w:noProof/>
          </w:rPr>
          <w:t>«[#if params.reasonType=='SURRENDER_OR_RE»</w:t>
        </w:r>
      </w:fldSimple>
    </w:p>
    <w:p w14:paraId="3C6C8E15" w14:textId="13C25194" w:rsidR="00F476C3" w:rsidRPr="00855984" w:rsidRDefault="00F476C3" w:rsidP="00F476C3">
      <w:pPr>
        <w:numPr>
          <w:ilvl w:val="0"/>
          <w:numId w:val="1"/>
        </w:numPr>
      </w:pPr>
      <w:r w:rsidRPr="00855984">
        <w:t>you have received a</w:t>
      </w:r>
      <w:r>
        <w:t xml:space="preserve"> surrender or</w:t>
      </w:r>
      <w:r w:rsidRPr="00855984">
        <w:t xml:space="preserve"> </w:t>
      </w:r>
      <w:r>
        <w:t>r</w:t>
      </w:r>
      <w:r w:rsidRPr="00855984">
        <w:t xml:space="preserve">evocation </w:t>
      </w:r>
      <w:r>
        <w:t>n</w:t>
      </w:r>
      <w:r w:rsidRPr="00855984">
        <w:t xml:space="preserve">otice from </w:t>
      </w:r>
      <w:r w:rsidR="00AB1FC5">
        <w:rPr>
          <w:rFonts w:cs="Arial"/>
          <w:snapToGrid w:val="0"/>
        </w:rPr>
        <w:fldChar w:fldCharType="begin"/>
      </w:r>
      <w:r w:rsidR="00AB1FC5">
        <w:rPr>
          <w:rFonts w:cs="Arial"/>
          <w:snapToGrid w:val="0"/>
        </w:rPr>
        <w:instrText xml:space="preserve"> MERGEFIELD  ${(competentAuthority.name)!}  \* MERGEFORMAT </w:instrText>
      </w:r>
      <w:r w:rsidR="00AB1FC5">
        <w:rPr>
          <w:rFonts w:cs="Arial"/>
          <w:snapToGrid w:val="0"/>
        </w:rPr>
        <w:fldChar w:fldCharType="separate"/>
      </w:r>
      <w:r w:rsidR="00AB1FC5">
        <w:rPr>
          <w:rFonts w:cs="Arial"/>
          <w:noProof/>
          <w:snapToGrid w:val="0"/>
        </w:rPr>
        <w:t>«${(competentAuthority.name)!}»</w:t>
      </w:r>
      <w:r w:rsidR="00AB1FC5">
        <w:rPr>
          <w:rFonts w:cs="Arial"/>
          <w:snapToGrid w:val="0"/>
        </w:rPr>
        <w:fldChar w:fldCharType="end"/>
      </w:r>
      <w:r w:rsidRPr="00855984">
        <w:t xml:space="preserve"> but the notice has not yet taken effect.</w:t>
      </w:r>
    </w:p>
    <w:p w14:paraId="6B312450" w14:textId="052F0207" w:rsidR="00F476C3" w:rsidRDefault="00F0370B" w:rsidP="00EB2011">
      <w:pPr>
        <w:pStyle w:val="TemplateCommand"/>
      </w:pPr>
      <w:r>
        <w:fldChar w:fldCharType="begin"/>
      </w:r>
      <w:r>
        <w:instrText xml:space="preserve"> MERGEFIELD  [/#if]  \* MERGEFORMAT </w:instrText>
      </w:r>
      <w:r>
        <w:fldChar w:fldCharType="separate"/>
      </w:r>
      <w:r w:rsidR="00AB1FC5">
        <w:rPr>
          <w:noProof/>
        </w:rPr>
        <w:t>«[/#if]»</w:t>
      </w:r>
      <w:r>
        <w:rPr>
          <w:noProof/>
        </w:rPr>
        <w:fldChar w:fldCharType="end"/>
      </w:r>
    </w:p>
    <w:p w14:paraId="578DC511" w14:textId="0A9E8F70" w:rsidR="00F476C3" w:rsidRDefault="00F0370B" w:rsidP="00EB2011">
      <w:pPr>
        <w:pStyle w:val="TemplateCommand"/>
      </w:pPr>
      <w:r>
        <w:fldChar w:fldCharType="begin"/>
      </w:r>
      <w:r>
        <w:instrText xml:space="preserve"> MERGEFIELD  "[#if params.reasonType=='OTHER']"  \* MERGEFORMAT </w:instrText>
      </w:r>
      <w:r>
        <w:fldChar w:fldCharType="separate"/>
      </w:r>
      <w:r w:rsidR="001A442E">
        <w:rPr>
          <w:noProof/>
        </w:rPr>
        <w:t>«[#if params.reasonType=='OTHER']»</w:t>
      </w:r>
      <w:r>
        <w:rPr>
          <w:noProof/>
        </w:rPr>
        <w:fldChar w:fldCharType="end"/>
      </w:r>
    </w:p>
    <w:p w14:paraId="7FF168DE" w14:textId="1CF41A72" w:rsidR="001A442E" w:rsidRDefault="00F0370B" w:rsidP="001A442E">
      <w:r>
        <w:fldChar w:fldCharType="begin"/>
      </w:r>
      <w:r>
        <w:instrText xml:space="preserve"> MERGEFIELD  ${(otherReason)!}  \* MERGEFORMAT </w:instrText>
      </w:r>
      <w:r>
        <w:fldChar w:fldCharType="separate"/>
      </w:r>
      <w:r w:rsidR="001A442E">
        <w:rPr>
          <w:noProof/>
        </w:rPr>
        <w:t>«${(otherReason)!}»</w:t>
      </w:r>
      <w:r>
        <w:rPr>
          <w:noProof/>
        </w:rPr>
        <w:fldChar w:fldCharType="end"/>
      </w:r>
    </w:p>
    <w:p w14:paraId="5BA73CFD" w14:textId="258B47F5" w:rsidR="001A442E" w:rsidRDefault="00F0370B" w:rsidP="00EB2011">
      <w:pPr>
        <w:pStyle w:val="TemplateCommand"/>
        <w:rPr>
          <w:ins w:id="3" w:author="Author"/>
        </w:rPr>
      </w:pPr>
      <w:r>
        <w:fldChar w:fldCharType="begin"/>
      </w:r>
      <w:r>
        <w:instrText xml:space="preserve"> MERGEFIELD  [/#if]  \* MERGEFORMAT </w:instrText>
      </w:r>
      <w:r>
        <w:fldChar w:fldCharType="separate"/>
      </w:r>
      <w:r w:rsidR="001A442E">
        <w:rPr>
          <w:noProof/>
        </w:rPr>
        <w:t>«[/#if]»</w:t>
      </w:r>
      <w:r>
        <w:rPr>
          <w:noProof/>
        </w:rPr>
        <w:fldChar w:fldCharType="end"/>
      </w:r>
    </w:p>
    <w:p w14:paraId="74CDF9C9" w14:textId="77777777" w:rsidR="00F476C3" w:rsidRPr="00855984" w:rsidRDefault="00F476C3" w:rsidP="00F476C3"/>
    <w:p w14:paraId="1CF48158" w14:textId="77777777" w:rsidR="00F476C3" w:rsidRPr="00855984" w:rsidRDefault="00F476C3" w:rsidP="00F476C3">
      <w:r w:rsidRPr="00855984">
        <w:t>The withholding of allowances under this Notice will continue until the following situation arises:</w:t>
      </w:r>
    </w:p>
    <w:p w14:paraId="6B12C10B" w14:textId="5C7DEDDA" w:rsidR="00F476C3" w:rsidRPr="00855984" w:rsidRDefault="00C54C71" w:rsidP="00EB2011">
      <w:pPr>
        <w:pStyle w:val="TemplateCommand"/>
      </w:pPr>
      <w:fldSimple w:instr=" MERGEFIELD  &quot;[#if params.reasonType=='INVESTIGATING_WHETHER_AN_INSTALLATION_HAS_CEASED_OPERATION']&quot;  \* MERGEFORMAT ">
        <w:r w:rsidR="00202AB0">
          <w:rPr>
            <w:noProof/>
          </w:rPr>
          <w:t>«[#if params.reasonType=='INVESTIGATING_W»</w:t>
        </w:r>
      </w:fldSimple>
    </w:p>
    <w:p w14:paraId="4984A60D" w14:textId="588E8189" w:rsidR="00F476C3" w:rsidRPr="00855984" w:rsidRDefault="00202AB0" w:rsidP="00F476C3">
      <w:pPr>
        <w:numPr>
          <w:ilvl w:val="0"/>
          <w:numId w:val="1"/>
        </w:numPr>
      </w:pP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00F476C3">
        <w:t xml:space="preserve"> has determined that the installation has not permanently ceased the carrying out of regulated activities</w:t>
      </w:r>
      <w:r w:rsidR="00F476C3" w:rsidRPr="00855984">
        <w:t>.</w:t>
      </w:r>
    </w:p>
    <w:p w14:paraId="00E31FA9" w14:textId="13D922CF" w:rsidR="00F476C3" w:rsidRDefault="00F0370B" w:rsidP="00EB2011">
      <w:pPr>
        <w:pStyle w:val="TemplateCommand"/>
      </w:pPr>
      <w:r>
        <w:fldChar w:fldCharType="begin"/>
      </w:r>
      <w:r>
        <w:instrText xml:space="preserve"> MERGEFIELD  [/#if]  \* MERGEFORMAT </w:instrText>
      </w:r>
      <w:r>
        <w:fldChar w:fldCharType="separate"/>
      </w:r>
      <w:r w:rsidR="00202AB0">
        <w:rPr>
          <w:noProof/>
        </w:rPr>
        <w:t>«[/#if]»</w:t>
      </w:r>
      <w:r>
        <w:rPr>
          <w:noProof/>
        </w:rPr>
        <w:fldChar w:fldCharType="end"/>
      </w:r>
    </w:p>
    <w:p w14:paraId="24424F31" w14:textId="428375DA" w:rsidR="00F476C3" w:rsidRPr="00855984" w:rsidRDefault="00C54C71" w:rsidP="00EB2011">
      <w:pPr>
        <w:pStyle w:val="TemplateCommand"/>
      </w:pPr>
      <w:fldSimple w:instr=" MERGEFIELD  &quot;[#if params.reasonType=='DETERMINING_A_SURRENDER_APPLICATION']&quot;  \* MERGEFORMAT ">
        <w:r w:rsidR="008B514D">
          <w:rPr>
            <w:noProof/>
          </w:rPr>
          <w:t>«[#if params.reasonType=='DETERMINING_A_S»</w:t>
        </w:r>
      </w:fldSimple>
    </w:p>
    <w:p w14:paraId="1EE4D881" w14:textId="77777777" w:rsidR="00F476C3" w:rsidRPr="00855984" w:rsidRDefault="00F476C3" w:rsidP="00F476C3">
      <w:pPr>
        <w:numPr>
          <w:ilvl w:val="0"/>
          <w:numId w:val="2"/>
        </w:numPr>
      </w:pPr>
      <w:r w:rsidRPr="00855984">
        <w:t xml:space="preserve">the </w:t>
      </w:r>
      <w:r w:rsidRPr="00855984">
        <w:rPr>
          <w:rFonts w:cs="Arial"/>
        </w:rPr>
        <w:t>Surrender</w:t>
      </w:r>
      <w:r w:rsidRPr="00855984">
        <w:t xml:space="preserve"> Notice served in response to your surrender application takes </w:t>
      </w:r>
      <w:proofErr w:type="gramStart"/>
      <w:r w:rsidRPr="00855984">
        <w:t>effect;</w:t>
      </w:r>
      <w:proofErr w:type="gramEnd"/>
    </w:p>
    <w:p w14:paraId="4C5299B4" w14:textId="77777777" w:rsidR="00F476C3" w:rsidRPr="00855984" w:rsidRDefault="00F476C3" w:rsidP="00F476C3">
      <w:pPr>
        <w:numPr>
          <w:ilvl w:val="0"/>
          <w:numId w:val="2"/>
        </w:numPr>
      </w:pPr>
      <w:r w:rsidRPr="00855984">
        <w:t xml:space="preserve">the </w:t>
      </w:r>
      <w:r w:rsidRPr="00855984">
        <w:rPr>
          <w:rFonts w:cs="Arial"/>
        </w:rPr>
        <w:t>surrender</w:t>
      </w:r>
      <w:r w:rsidRPr="00855984">
        <w:t xml:space="preserve"> application is withdrawn; or</w:t>
      </w:r>
    </w:p>
    <w:p w14:paraId="17DF5F81" w14:textId="77777777" w:rsidR="00F476C3" w:rsidRPr="00855984" w:rsidRDefault="00F476C3" w:rsidP="00F476C3">
      <w:pPr>
        <w:numPr>
          <w:ilvl w:val="0"/>
          <w:numId w:val="2"/>
        </w:numPr>
      </w:pPr>
      <w:r w:rsidRPr="00855984">
        <w:t xml:space="preserve">the </w:t>
      </w:r>
      <w:r w:rsidRPr="00855984">
        <w:rPr>
          <w:rFonts w:cs="Arial"/>
        </w:rPr>
        <w:t>surrender</w:t>
      </w:r>
      <w:r w:rsidRPr="00855984">
        <w:t xml:space="preserve"> application is refused.</w:t>
      </w:r>
    </w:p>
    <w:p w14:paraId="6F5F9035" w14:textId="45C31774" w:rsidR="00F476C3" w:rsidRPr="00855984" w:rsidRDefault="00F0370B" w:rsidP="00EB2011">
      <w:pPr>
        <w:pStyle w:val="TemplateCommand"/>
      </w:pPr>
      <w:r>
        <w:lastRenderedPageBreak/>
        <w:fldChar w:fldCharType="begin"/>
      </w:r>
      <w:r>
        <w:instrText xml:space="preserve"> MERGEFIELD  [/#if]  \* MERGEFORMAT </w:instrText>
      </w:r>
      <w:r>
        <w:fldChar w:fldCharType="separate"/>
      </w:r>
      <w:r w:rsidR="008B514D">
        <w:rPr>
          <w:noProof/>
        </w:rPr>
        <w:t>«[/#if]»</w:t>
      </w:r>
      <w:r>
        <w:rPr>
          <w:noProof/>
        </w:rPr>
        <w:fldChar w:fldCharType="end"/>
      </w:r>
    </w:p>
    <w:p w14:paraId="402C31DF" w14:textId="6DF8D2CA" w:rsidR="00F476C3" w:rsidRPr="00855984" w:rsidRDefault="00C54C71" w:rsidP="00EB2011">
      <w:pPr>
        <w:pStyle w:val="TemplateCommand"/>
      </w:pPr>
      <w:fldSimple w:instr=" MERGEFIELD  &quot;[#if params.reasonType=='SURRENDER_OR_REVOCATION_NOTICE_HAS_NOT_YET_COME_INTO_EFFECT']&quot;  \* MERGEFORMAT ">
        <w:r w:rsidR="008716D9">
          <w:rPr>
            <w:noProof/>
          </w:rPr>
          <w:t>«[#if params.reasonType=='SURRENDER_OR_RE»</w:t>
        </w:r>
      </w:fldSimple>
    </w:p>
    <w:p w14:paraId="7A821226" w14:textId="77777777" w:rsidR="00F476C3" w:rsidRPr="00855984" w:rsidRDefault="00F476C3" w:rsidP="00F476C3">
      <w:pPr>
        <w:numPr>
          <w:ilvl w:val="0"/>
          <w:numId w:val="4"/>
        </w:numPr>
      </w:pPr>
      <w:r w:rsidRPr="00855984">
        <w:t xml:space="preserve">the </w:t>
      </w:r>
      <w:r>
        <w:t xml:space="preserve">surrender or revocation notice </w:t>
      </w:r>
      <w:r w:rsidRPr="00855984">
        <w:t>served on you takes effect; or</w:t>
      </w:r>
    </w:p>
    <w:p w14:paraId="6AFF2959" w14:textId="77777777" w:rsidR="00F476C3" w:rsidRPr="00855984" w:rsidRDefault="00F476C3" w:rsidP="00F476C3">
      <w:pPr>
        <w:numPr>
          <w:ilvl w:val="0"/>
          <w:numId w:val="4"/>
        </w:numPr>
      </w:pPr>
      <w:r w:rsidRPr="00855984">
        <w:t xml:space="preserve">the </w:t>
      </w:r>
      <w:r>
        <w:t xml:space="preserve">surrender or revocation notice </w:t>
      </w:r>
      <w:r w:rsidRPr="00855984">
        <w:t>is withdrawn</w:t>
      </w:r>
    </w:p>
    <w:p w14:paraId="4D4F42DF" w14:textId="48AABF34" w:rsidR="00435FE5" w:rsidRDefault="00F0370B" w:rsidP="00EB2011">
      <w:pPr>
        <w:pStyle w:val="TemplateCommand"/>
        <w:rPr>
          <w:ins w:id="4" w:author="Author"/>
        </w:rPr>
      </w:pPr>
      <w:r>
        <w:fldChar w:fldCharType="begin"/>
      </w:r>
      <w:r>
        <w:instrText xml:space="preserve"> MERGEFIELD  [/#if]  \* MERGEFORMAT </w:instrText>
      </w:r>
      <w:r>
        <w:fldChar w:fldCharType="separate"/>
      </w:r>
      <w:r w:rsidR="008716D9">
        <w:rPr>
          <w:noProof/>
        </w:rPr>
        <w:t>«[/#if]»</w:t>
      </w:r>
      <w:r>
        <w:rPr>
          <w:noProof/>
        </w:rPr>
        <w:fldChar w:fldCharType="end"/>
      </w:r>
    </w:p>
    <w:p w14:paraId="1279B567" w14:textId="77777777" w:rsidR="00435FE5" w:rsidRDefault="00C54C71" w:rsidP="00EB2011">
      <w:pPr>
        <w:pStyle w:val="TemplateCommand"/>
      </w:pPr>
      <w:fldSimple w:instr=" MERGEFIELD  &quot;[#if params.reasonType=='OTHER']&quot;  \* MERGEFORMAT ">
        <w:r w:rsidR="00435FE5">
          <w:rPr>
            <w:noProof/>
          </w:rPr>
          <w:t>«[#if params.reasonType=='OTHER']»</w:t>
        </w:r>
      </w:fldSimple>
    </w:p>
    <w:p w14:paraId="6230F414" w14:textId="1593B547" w:rsidR="00435FE5" w:rsidRDefault="00C54C71" w:rsidP="00435FE5">
      <w:fldSimple w:instr=" MERGEFIELD  ${(params.otherReason)!}  \* MERGEFORMAT ">
        <w:r w:rsidR="005064A9">
          <w:rPr>
            <w:noProof/>
          </w:rPr>
          <w:t>«${(params.otherReason)!}»</w:t>
        </w:r>
      </w:fldSimple>
    </w:p>
    <w:p w14:paraId="0654FCF9" w14:textId="4CE98FCD" w:rsidR="00F476C3" w:rsidRPr="00855984" w:rsidRDefault="00C54C71" w:rsidP="00EB2011">
      <w:pPr>
        <w:pStyle w:val="TemplateCommand"/>
      </w:pPr>
      <w:fldSimple w:instr=" MERGEFIELD  [/#if]  \* MERGEFORMAT ">
        <w:r w:rsidR="00435FE5">
          <w:rPr>
            <w:noProof/>
          </w:rPr>
          <w:t>«[/#if]»</w:t>
        </w:r>
      </w:fldSimple>
    </w:p>
    <w:p w14:paraId="057986A5" w14:textId="77777777" w:rsidR="00F476C3" w:rsidRPr="00855984" w:rsidRDefault="00F476C3" w:rsidP="00F476C3">
      <w:r w:rsidRPr="00855984">
        <w:t>In this case, your allowances will be issued to your Operator Holding Account if the following condition is satisfied:</w:t>
      </w:r>
    </w:p>
    <w:p w14:paraId="222F2589" w14:textId="4B81C6CB" w:rsidR="00F476C3" w:rsidRPr="00855984" w:rsidRDefault="00C54C71" w:rsidP="00EB2011">
      <w:pPr>
        <w:pStyle w:val="TemplateCommand"/>
      </w:pPr>
      <w:fldSimple w:instr=" MERGEFIELD  &quot;[#if params.reasonType=='INVESTIGATING_WHETHER_AN_INSTALLATION_HAS_CEASED_OPERATION']&quot;  \* MERGEFORMAT ">
        <w:r w:rsidR="00F12E92">
          <w:rPr>
            <w:noProof/>
          </w:rPr>
          <w:t>«[#if params.reasonType=='INVESTIGATING_W»</w:t>
        </w:r>
      </w:fldSimple>
    </w:p>
    <w:p w14:paraId="05BFB816" w14:textId="716B02A9" w:rsidR="00F476C3" w:rsidRPr="00855984" w:rsidRDefault="00F476C3" w:rsidP="00F476C3">
      <w:pPr>
        <w:numPr>
          <w:ilvl w:val="0"/>
          <w:numId w:val="3"/>
        </w:numPr>
      </w:pPr>
      <w:r w:rsidRPr="00855984">
        <w:t xml:space="preserve">You submit sufficient evidence to </w:t>
      </w:r>
      <w:r w:rsidR="00F12E92">
        <w:rPr>
          <w:rFonts w:cs="Arial"/>
          <w:snapToGrid w:val="0"/>
        </w:rPr>
        <w:fldChar w:fldCharType="begin"/>
      </w:r>
      <w:r w:rsidR="00F12E92">
        <w:rPr>
          <w:rFonts w:cs="Arial"/>
          <w:snapToGrid w:val="0"/>
        </w:rPr>
        <w:instrText xml:space="preserve"> MERGEFIELD  ${(competentAuthority.name)!}  \* MERGEFORMAT </w:instrText>
      </w:r>
      <w:r w:rsidR="00F12E92">
        <w:rPr>
          <w:rFonts w:cs="Arial"/>
          <w:snapToGrid w:val="0"/>
        </w:rPr>
        <w:fldChar w:fldCharType="separate"/>
      </w:r>
      <w:r w:rsidR="00F12E92">
        <w:rPr>
          <w:rFonts w:cs="Arial"/>
          <w:noProof/>
          <w:snapToGrid w:val="0"/>
        </w:rPr>
        <w:t>«${(competentAuthority.name)!}»</w:t>
      </w:r>
      <w:r w:rsidR="00F12E92">
        <w:rPr>
          <w:rFonts w:cs="Arial"/>
          <w:snapToGrid w:val="0"/>
        </w:rPr>
        <w:fldChar w:fldCharType="end"/>
      </w:r>
      <w:r w:rsidRPr="00855984">
        <w:t xml:space="preserve"> </w:t>
      </w:r>
      <w:proofErr w:type="spellStart"/>
      <w:r w:rsidRPr="00855984">
        <w:t>to</w:t>
      </w:r>
      <w:proofErr w:type="spellEnd"/>
      <w:r w:rsidRPr="00855984">
        <w:t xml:space="preserve"> prove that you </w:t>
      </w:r>
      <w:r>
        <w:t xml:space="preserve">have not permanently </w:t>
      </w:r>
      <w:r w:rsidRPr="00855984">
        <w:t xml:space="preserve">ceased carrying out all of the </w:t>
      </w:r>
      <w:r>
        <w:t>Annex I</w:t>
      </w:r>
      <w:r w:rsidRPr="00855984">
        <w:t xml:space="preserve"> activities</w:t>
      </w:r>
      <w:r>
        <w:t>,</w:t>
      </w:r>
      <w:r w:rsidRPr="00855984">
        <w:t xml:space="preserve"> </w:t>
      </w:r>
      <w:r>
        <w:t xml:space="preserve">or that you permanently ceased carrying out all of the Annex I activities </w:t>
      </w:r>
      <w:r w:rsidRPr="00855984">
        <w:t xml:space="preserve">at your Installation </w:t>
      </w:r>
      <w:r w:rsidRPr="00135A93">
        <w:rPr>
          <w:b/>
        </w:rPr>
        <w:t>after</w:t>
      </w:r>
      <w:r w:rsidRPr="00855984">
        <w:t xml:space="preserve"> 31 December </w:t>
      </w:r>
      <w:r>
        <w:t>of the relevant year</w:t>
      </w:r>
      <w:r w:rsidRPr="00855984">
        <w:t>.</w:t>
      </w:r>
    </w:p>
    <w:p w14:paraId="2705EA20" w14:textId="0CB8B308" w:rsidR="00F476C3" w:rsidRPr="00855984" w:rsidRDefault="00F0370B" w:rsidP="00EB2011">
      <w:pPr>
        <w:pStyle w:val="TemplateCommand"/>
      </w:pPr>
      <w:r>
        <w:fldChar w:fldCharType="begin"/>
      </w:r>
      <w:r>
        <w:instrText xml:space="preserve"> MERGEFIELD  [/#if]  \* MERGEFORMAT </w:instrText>
      </w:r>
      <w:r>
        <w:fldChar w:fldCharType="separate"/>
      </w:r>
      <w:r w:rsidR="005F5902">
        <w:rPr>
          <w:noProof/>
        </w:rPr>
        <w:t>«[/#if]»</w:t>
      </w:r>
      <w:r>
        <w:rPr>
          <w:noProof/>
        </w:rPr>
        <w:fldChar w:fldCharType="end"/>
      </w:r>
    </w:p>
    <w:p w14:paraId="28F3A811" w14:textId="36AE93DF" w:rsidR="00F476C3" w:rsidRPr="00855984" w:rsidRDefault="00C54C71" w:rsidP="00EB2011">
      <w:pPr>
        <w:pStyle w:val="TemplateCommand"/>
      </w:pPr>
      <w:fldSimple w:instr=" MERGEFIELD  &quot;[#if params.reasonType=='DETERMINING_A_SURRENDER_APPLICATION']&quot;  \* MERGEFORMAT ">
        <w:r w:rsidR="0072780D">
          <w:rPr>
            <w:noProof/>
          </w:rPr>
          <w:t>«[#if params.reasonType=='DETERMINING_A_S»</w:t>
        </w:r>
      </w:fldSimple>
    </w:p>
    <w:p w14:paraId="268350DF" w14:textId="20D00328" w:rsidR="00F476C3" w:rsidRPr="00855984" w:rsidRDefault="00F476C3" w:rsidP="00F476C3">
      <w:pPr>
        <w:numPr>
          <w:ilvl w:val="0"/>
          <w:numId w:val="3"/>
        </w:numPr>
      </w:pPr>
      <w:r w:rsidRPr="00855984">
        <w:t xml:space="preserve">You withdraw your surrender application </w:t>
      </w:r>
      <w:r w:rsidRPr="00855984">
        <w:rPr>
          <w:i/>
        </w:rPr>
        <w:t>and</w:t>
      </w:r>
      <w:r w:rsidRPr="00855984">
        <w:t xml:space="preserve"> </w:t>
      </w:r>
      <w:r w:rsidR="00266548">
        <w:rPr>
          <w:rFonts w:cs="Arial"/>
          <w:snapToGrid w:val="0"/>
        </w:rPr>
        <w:fldChar w:fldCharType="begin"/>
      </w:r>
      <w:r w:rsidR="00266548">
        <w:rPr>
          <w:rFonts w:cs="Arial"/>
          <w:snapToGrid w:val="0"/>
        </w:rPr>
        <w:instrText xml:space="preserve"> MERGEFIELD  ${(competentAuthority.name)!}  \* MERGEFORMAT </w:instrText>
      </w:r>
      <w:r w:rsidR="00266548">
        <w:rPr>
          <w:rFonts w:cs="Arial"/>
          <w:snapToGrid w:val="0"/>
        </w:rPr>
        <w:fldChar w:fldCharType="separate"/>
      </w:r>
      <w:r w:rsidR="00266548">
        <w:rPr>
          <w:rFonts w:cs="Arial"/>
          <w:noProof/>
          <w:snapToGrid w:val="0"/>
        </w:rPr>
        <w:t>«${(competentAuthority.name)!}»</w:t>
      </w:r>
      <w:r w:rsidR="00266548">
        <w:rPr>
          <w:rFonts w:cs="Arial"/>
          <w:snapToGrid w:val="0"/>
        </w:rPr>
        <w:fldChar w:fldCharType="end"/>
      </w:r>
      <w:r w:rsidRPr="00855984">
        <w:t xml:space="preserve"> is satisfied that you have not ceased carrying out all Schedule 1 activities at your Installation authorised by your permit;</w:t>
      </w:r>
    </w:p>
    <w:p w14:paraId="16C23370" w14:textId="49E7023C" w:rsidR="00F476C3" w:rsidRPr="00855984" w:rsidRDefault="00266548" w:rsidP="00F476C3">
      <w:pPr>
        <w:numPr>
          <w:ilvl w:val="0"/>
          <w:numId w:val="3"/>
        </w:numPr>
      </w:pP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00F476C3" w:rsidRPr="00855984">
        <w:t xml:space="preserve"> refuses your application; or</w:t>
      </w:r>
    </w:p>
    <w:p w14:paraId="333BFA8C" w14:textId="77777777" w:rsidR="00F476C3" w:rsidRPr="00855984" w:rsidRDefault="00F476C3" w:rsidP="00F476C3">
      <w:pPr>
        <w:rPr>
          <w:i/>
        </w:rPr>
      </w:pPr>
      <w:r w:rsidRPr="00855984">
        <w:rPr>
          <w:i/>
        </w:rPr>
        <w:t>Note that allowances in relation to the years after the date of closure will be permanently withheld from your Operator Holding Account when a Surrender Notice takes effect.</w:t>
      </w:r>
    </w:p>
    <w:p w14:paraId="1F07A2CE" w14:textId="2E69617C" w:rsidR="00F476C3" w:rsidRDefault="00F0370B" w:rsidP="00EB2011">
      <w:pPr>
        <w:pStyle w:val="TemplateCommand"/>
      </w:pPr>
      <w:r>
        <w:fldChar w:fldCharType="begin"/>
      </w:r>
      <w:r>
        <w:instrText xml:space="preserve"> MERGEFIELD  [/#if]  \* MERGEFORMAT </w:instrText>
      </w:r>
      <w:r>
        <w:fldChar w:fldCharType="separate"/>
      </w:r>
      <w:r w:rsidR="00174A09">
        <w:rPr>
          <w:noProof/>
        </w:rPr>
        <w:t>«[/#if]»</w:t>
      </w:r>
      <w:r>
        <w:rPr>
          <w:noProof/>
        </w:rPr>
        <w:fldChar w:fldCharType="end"/>
      </w:r>
    </w:p>
    <w:p w14:paraId="02FD796E" w14:textId="47A79885" w:rsidR="00F476C3" w:rsidRDefault="00C54C71" w:rsidP="00EB2011">
      <w:pPr>
        <w:pStyle w:val="TemplateCommand"/>
      </w:pPr>
      <w:fldSimple w:instr=" MERGEFIELD  &quot;[#if params.reasonType=='SURRENDER_OR_REVOCATION_NOTICE_HAS_NOT_YET_COME_INTO_EFFECT']&quot;  \* MERGEFORMAT ">
        <w:r w:rsidR="001476C9">
          <w:rPr>
            <w:noProof/>
          </w:rPr>
          <w:t>«[#if params.reasonType=='SURRENDER_OR_RE»</w:t>
        </w:r>
      </w:fldSimple>
    </w:p>
    <w:p w14:paraId="5128141A" w14:textId="77777777" w:rsidR="00F476C3" w:rsidRDefault="00F476C3" w:rsidP="00F476C3">
      <w:pPr>
        <w:numPr>
          <w:ilvl w:val="0"/>
          <w:numId w:val="5"/>
        </w:numPr>
      </w:pPr>
      <w:r>
        <w:t xml:space="preserve">The surrender notice is </w:t>
      </w:r>
      <w:proofErr w:type="gramStart"/>
      <w:r>
        <w:t>withdrawn;</w:t>
      </w:r>
      <w:proofErr w:type="gramEnd"/>
    </w:p>
    <w:p w14:paraId="09980A8F" w14:textId="77777777" w:rsidR="00F476C3" w:rsidRPr="00855984" w:rsidRDefault="00F476C3" w:rsidP="00F476C3">
      <w:pPr>
        <w:numPr>
          <w:ilvl w:val="0"/>
          <w:numId w:val="5"/>
        </w:numPr>
      </w:pPr>
      <w:r w:rsidRPr="00855984">
        <w:t xml:space="preserve">The </w:t>
      </w:r>
      <w:r>
        <w:t>revocation notice</w:t>
      </w:r>
      <w:r w:rsidRPr="00855984">
        <w:t xml:space="preserve"> is withdrawn; or</w:t>
      </w:r>
    </w:p>
    <w:p w14:paraId="28D9C3A7" w14:textId="182BB39F" w:rsidR="00F476C3" w:rsidRPr="00855984" w:rsidRDefault="00F476C3" w:rsidP="00F476C3">
      <w:pPr>
        <w:numPr>
          <w:ilvl w:val="0"/>
          <w:numId w:val="5"/>
        </w:numPr>
      </w:pPr>
      <w:r w:rsidRPr="00855984">
        <w:t xml:space="preserve">You submit sufficient evidence to </w:t>
      </w:r>
      <w:r w:rsidR="003348BD">
        <w:rPr>
          <w:rFonts w:cs="Arial"/>
          <w:snapToGrid w:val="0"/>
        </w:rPr>
        <w:fldChar w:fldCharType="begin"/>
      </w:r>
      <w:r w:rsidR="003348BD">
        <w:rPr>
          <w:rFonts w:cs="Arial"/>
          <w:snapToGrid w:val="0"/>
        </w:rPr>
        <w:instrText xml:space="preserve"> MERGEFIELD  ${(competentAuthority.name)!}  \* MERGEFORMAT </w:instrText>
      </w:r>
      <w:r w:rsidR="003348BD">
        <w:rPr>
          <w:rFonts w:cs="Arial"/>
          <w:snapToGrid w:val="0"/>
        </w:rPr>
        <w:fldChar w:fldCharType="separate"/>
      </w:r>
      <w:r w:rsidR="003348BD">
        <w:rPr>
          <w:rFonts w:cs="Arial"/>
          <w:noProof/>
          <w:snapToGrid w:val="0"/>
        </w:rPr>
        <w:t>«${(competentAuthority.name)!}»</w:t>
      </w:r>
      <w:r w:rsidR="003348BD">
        <w:rPr>
          <w:rFonts w:cs="Arial"/>
          <w:snapToGrid w:val="0"/>
        </w:rPr>
        <w:fldChar w:fldCharType="end"/>
      </w:r>
      <w:r w:rsidRPr="00855984">
        <w:t xml:space="preserve"> </w:t>
      </w:r>
      <w:proofErr w:type="spellStart"/>
      <w:r w:rsidRPr="00855984">
        <w:t>to</w:t>
      </w:r>
      <w:proofErr w:type="spellEnd"/>
      <w:r w:rsidRPr="00855984">
        <w:t xml:space="preserve"> prove that you ceased carrying out all of the Schedule 1 activities at your Installation after 31 December.</w:t>
      </w:r>
    </w:p>
    <w:p w14:paraId="7AA393C9" w14:textId="748CA491" w:rsidR="00F476C3" w:rsidRDefault="00F0370B" w:rsidP="00EB2011">
      <w:pPr>
        <w:pStyle w:val="TemplateCommand"/>
        <w:rPr>
          <w:ins w:id="5" w:author="Author"/>
        </w:rPr>
      </w:pPr>
      <w:r>
        <w:fldChar w:fldCharType="begin"/>
      </w:r>
      <w:r>
        <w:instrText xml:space="preserve"> MERGEFIELD  [/#if]  \* MERGEFORMAT </w:instrText>
      </w:r>
      <w:r>
        <w:fldChar w:fldCharType="separate"/>
      </w:r>
      <w:r w:rsidR="00CE053E">
        <w:rPr>
          <w:noProof/>
        </w:rPr>
        <w:t>«[/#if]»</w:t>
      </w:r>
      <w:r>
        <w:rPr>
          <w:noProof/>
        </w:rPr>
        <w:fldChar w:fldCharType="end"/>
      </w:r>
    </w:p>
    <w:p w14:paraId="597609AD" w14:textId="77777777" w:rsidR="00602E93" w:rsidRDefault="00C54C71" w:rsidP="00EB2011">
      <w:pPr>
        <w:pStyle w:val="TemplateCommand"/>
      </w:pPr>
      <w:fldSimple w:instr=" MERGEFIELD  &quot;[#if params.reasonType=='OTHER']&quot;  \* MERGEFORMAT ">
        <w:r w:rsidR="00602E93">
          <w:rPr>
            <w:noProof/>
          </w:rPr>
          <w:t>«[#if params.reasonType=='OTHER']»</w:t>
        </w:r>
      </w:fldSimple>
    </w:p>
    <w:p w14:paraId="205E1F3F" w14:textId="164D5DCA" w:rsidR="00602E93" w:rsidRDefault="00C54C71" w:rsidP="00602E93">
      <w:fldSimple w:instr=" MERGEFIELD  ${(params.otherReason)!}  \* MERGEFORMAT ">
        <w:r w:rsidR="00CC0F2F">
          <w:rPr>
            <w:noProof/>
          </w:rPr>
          <w:t>«${(params.otherReason)!}»</w:t>
        </w:r>
      </w:fldSimple>
    </w:p>
    <w:p w14:paraId="706985EB" w14:textId="44669F86" w:rsidR="00F476C3" w:rsidRPr="00855984" w:rsidDel="00CB18EC" w:rsidRDefault="00C54C71" w:rsidP="00EB2011">
      <w:pPr>
        <w:pStyle w:val="TemplateCommand"/>
        <w:rPr>
          <w:del w:id="6" w:author="Author"/>
        </w:rPr>
      </w:pPr>
      <w:fldSimple w:instr=" MERGEFIELD  [/#if]  \* MERGEFORMAT ">
        <w:r w:rsidR="00602E93">
          <w:rPr>
            <w:noProof/>
          </w:rPr>
          <w:t>«[/#if]»</w:t>
        </w:r>
      </w:fldSimple>
    </w:p>
    <w:p w14:paraId="1B438AF9" w14:textId="56E43D86" w:rsidR="00F476C3" w:rsidRPr="00DF638A" w:rsidRDefault="00602E93" w:rsidP="00F476C3">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00F476C3" w:rsidRPr="00855984">
        <w:t xml:space="preserve"> will further notify you if the above condition is met. This further notice will specify the date on which you will be issued with your allowances.</w:t>
      </w:r>
    </w:p>
    <w:p w14:paraId="5028AC22" w14:textId="77777777" w:rsidR="003F1419" w:rsidRDefault="003F1419"/>
    <w:sectPr w:rsidR="003F1419" w:rsidSect="00FD03A2">
      <w:footerReference w:type="even" r:id="rId8"/>
      <w:footerReference w:type="default" r:id="rId9"/>
      <w:pgSz w:w="11907" w:h="16840" w:code="9"/>
      <w:pgMar w:top="1440" w:right="1077" w:bottom="1440" w:left="1077" w:header="289" w:footer="28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B3E7B" w14:textId="77777777" w:rsidR="00F0370B" w:rsidRDefault="00F0370B">
      <w:pPr>
        <w:spacing w:before="0"/>
      </w:pPr>
      <w:r>
        <w:separator/>
      </w:r>
    </w:p>
  </w:endnote>
  <w:endnote w:type="continuationSeparator" w:id="0">
    <w:p w14:paraId="655B54AA" w14:textId="77777777" w:rsidR="00F0370B" w:rsidRDefault="00F0370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73D04" w14:textId="77777777" w:rsidR="00B10F19" w:rsidRDefault="00F037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B2ED9" w14:textId="77777777" w:rsidR="00B10F19" w:rsidRDefault="00F0370B" w:rsidP="00DB3D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8A84E" w14:textId="77777777" w:rsidR="00F0370B" w:rsidRDefault="00F0370B">
      <w:pPr>
        <w:spacing w:before="0"/>
      </w:pPr>
      <w:r>
        <w:separator/>
      </w:r>
    </w:p>
  </w:footnote>
  <w:footnote w:type="continuationSeparator" w:id="0">
    <w:p w14:paraId="382D9A05" w14:textId="77777777" w:rsidR="00F0370B" w:rsidRDefault="00F0370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5636"/>
    <w:multiLevelType w:val="hybridMultilevel"/>
    <w:tmpl w:val="2F32E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79627E"/>
    <w:multiLevelType w:val="hybridMultilevel"/>
    <w:tmpl w:val="827C3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B11E9F"/>
    <w:multiLevelType w:val="hybridMultilevel"/>
    <w:tmpl w:val="E0F00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8B5FAE"/>
    <w:multiLevelType w:val="hybridMultilevel"/>
    <w:tmpl w:val="CEFE6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E5727F"/>
    <w:multiLevelType w:val="hybridMultilevel"/>
    <w:tmpl w:val="8D940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C3"/>
    <w:rsid w:val="0000656D"/>
    <w:rsid w:val="00064F7B"/>
    <w:rsid w:val="001344E1"/>
    <w:rsid w:val="001476C9"/>
    <w:rsid w:val="00174A09"/>
    <w:rsid w:val="001A442E"/>
    <w:rsid w:val="00201FEE"/>
    <w:rsid w:val="00202AB0"/>
    <w:rsid w:val="00266548"/>
    <w:rsid w:val="002A0DB2"/>
    <w:rsid w:val="003348BD"/>
    <w:rsid w:val="00383A46"/>
    <w:rsid w:val="003C244B"/>
    <w:rsid w:val="003F1419"/>
    <w:rsid w:val="00435FE5"/>
    <w:rsid w:val="004A2909"/>
    <w:rsid w:val="005064A9"/>
    <w:rsid w:val="0056128E"/>
    <w:rsid w:val="005D054B"/>
    <w:rsid w:val="005F5902"/>
    <w:rsid w:val="00602E93"/>
    <w:rsid w:val="006154B1"/>
    <w:rsid w:val="00624459"/>
    <w:rsid w:val="006B4801"/>
    <w:rsid w:val="006C540F"/>
    <w:rsid w:val="006E5E94"/>
    <w:rsid w:val="006E6029"/>
    <w:rsid w:val="00703717"/>
    <w:rsid w:val="0072780D"/>
    <w:rsid w:val="0078051D"/>
    <w:rsid w:val="007C53B7"/>
    <w:rsid w:val="007C586E"/>
    <w:rsid w:val="0081433F"/>
    <w:rsid w:val="00822677"/>
    <w:rsid w:val="008716D9"/>
    <w:rsid w:val="00896F1A"/>
    <w:rsid w:val="008B514D"/>
    <w:rsid w:val="00A81FDF"/>
    <w:rsid w:val="00AB135E"/>
    <w:rsid w:val="00AB1FC5"/>
    <w:rsid w:val="00B419C2"/>
    <w:rsid w:val="00B84C0F"/>
    <w:rsid w:val="00C201B9"/>
    <w:rsid w:val="00C54C71"/>
    <w:rsid w:val="00CC0F2F"/>
    <w:rsid w:val="00CD0F73"/>
    <w:rsid w:val="00CE053E"/>
    <w:rsid w:val="00DA54CD"/>
    <w:rsid w:val="00EB2011"/>
    <w:rsid w:val="00F0370B"/>
    <w:rsid w:val="00F12E92"/>
    <w:rsid w:val="00F41ECA"/>
    <w:rsid w:val="00F4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152E"/>
  <w15:chartTrackingRefBased/>
  <w15:docId w15:val="{887AA595-9FD4-42B4-8EDF-1CF6CA24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1B9"/>
    <w:pPr>
      <w:spacing w:before="120" w:after="0"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F476C3"/>
    <w:pPr>
      <w:keepLines/>
      <w:spacing w:before="240" w:after="120"/>
      <w:jc w:val="left"/>
      <w:outlineLvl w:val="0"/>
    </w:pPr>
    <w:rPr>
      <w:b/>
      <w:spacing w:val="-4"/>
      <w:sz w:val="48"/>
      <w:lang w:eastAsia="en-US"/>
    </w:rPr>
  </w:style>
  <w:style w:type="paragraph" w:styleId="Heading3">
    <w:name w:val="heading 3"/>
    <w:basedOn w:val="Normal"/>
    <w:next w:val="Normal"/>
    <w:link w:val="Heading3Char"/>
    <w:uiPriority w:val="9"/>
    <w:semiHidden/>
    <w:unhideWhenUsed/>
    <w:qFormat/>
    <w:rsid w:val="00F476C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76C3"/>
    <w:rPr>
      <w:rFonts w:ascii="Arial" w:eastAsia="Times New Roman" w:hAnsi="Arial" w:cs="Times New Roman"/>
      <w:b/>
      <w:spacing w:val="-4"/>
      <w:sz w:val="48"/>
      <w:szCs w:val="20"/>
      <w:lang w:val="en-GB"/>
    </w:rPr>
  </w:style>
  <w:style w:type="paragraph" w:styleId="Footer">
    <w:name w:val="footer"/>
    <w:basedOn w:val="Normal"/>
    <w:link w:val="FooterChar"/>
    <w:rsid w:val="00F476C3"/>
    <w:pPr>
      <w:tabs>
        <w:tab w:val="center" w:pos="4153"/>
        <w:tab w:val="right" w:pos="8306"/>
      </w:tabs>
    </w:pPr>
  </w:style>
  <w:style w:type="character" w:customStyle="1" w:styleId="FooterChar">
    <w:name w:val="Footer Char"/>
    <w:basedOn w:val="DefaultParagraphFont"/>
    <w:link w:val="Footer"/>
    <w:rsid w:val="00F476C3"/>
    <w:rPr>
      <w:rFonts w:ascii="Arial" w:eastAsia="Times New Roman" w:hAnsi="Arial" w:cs="Times New Roman"/>
      <w:sz w:val="20"/>
      <w:szCs w:val="20"/>
      <w:lang w:val="en-GB" w:eastAsia="en-GB"/>
    </w:rPr>
  </w:style>
  <w:style w:type="paragraph" w:customStyle="1" w:styleId="Heading3nonum">
    <w:name w:val="Heading 3 nonum"/>
    <w:basedOn w:val="Heading3"/>
    <w:rsid w:val="00F476C3"/>
    <w:pPr>
      <w:keepNext w:val="0"/>
      <w:spacing w:before="120" w:line="270" w:lineRule="exact"/>
      <w:jc w:val="left"/>
    </w:pPr>
    <w:rPr>
      <w:rFonts w:ascii="Arial" w:eastAsia="Times New Roman" w:hAnsi="Arial" w:cs="Times New Roman"/>
      <w:color w:val="auto"/>
      <w:sz w:val="20"/>
      <w:szCs w:val="20"/>
      <w:lang w:eastAsia="en-US"/>
    </w:rPr>
  </w:style>
  <w:style w:type="character" w:customStyle="1" w:styleId="change">
    <w:name w:val="change"/>
    <w:rsid w:val="00F476C3"/>
    <w:rPr>
      <w:color w:val="FF0000"/>
    </w:rPr>
  </w:style>
  <w:style w:type="character" w:customStyle="1" w:styleId="Heading3Char">
    <w:name w:val="Heading 3 Char"/>
    <w:basedOn w:val="DefaultParagraphFont"/>
    <w:link w:val="Heading3"/>
    <w:uiPriority w:val="9"/>
    <w:semiHidden/>
    <w:rsid w:val="00F476C3"/>
    <w:rPr>
      <w:rFonts w:asciiTheme="majorHAnsi" w:eastAsiaTheme="majorEastAsia" w:hAnsiTheme="majorHAnsi" w:cstheme="majorBidi"/>
      <w:color w:val="1F3763" w:themeColor="accent1" w:themeShade="7F"/>
      <w:sz w:val="24"/>
      <w:szCs w:val="24"/>
      <w:lang w:val="en-GB" w:eastAsia="en-GB"/>
    </w:rPr>
  </w:style>
  <w:style w:type="paragraph" w:customStyle="1" w:styleId="TemplateCommand">
    <w:name w:val="TemplateCommand"/>
    <w:basedOn w:val="Normal"/>
    <w:next w:val="Normal"/>
    <w:qFormat/>
    <w:rsid w:val="00EB2011"/>
    <w:pPr>
      <w:spacing w:after="120" w:line="264" w:lineRule="auto"/>
    </w:pPr>
    <w:rPr>
      <w:rFonts w:eastAsiaTheme="minorHAnsi" w:cstheme="minorBidi"/>
      <w:color w:val="C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1286</Words>
  <Characters>7336</Characters>
  <Application>Microsoft Office Word</Application>
  <DocSecurity>0</DocSecurity>
  <Lines>61</Lines>
  <Paragraphs>17</Paragraphs>
  <ScaleCrop>false</ScaleCrop>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SOUMAKIS Vasileios</dc:creator>
  <cp:keywords/>
  <dc:description/>
  <cp:lastModifiedBy>SOUMAKIS Vasileios</cp:lastModifiedBy>
  <cp:revision>41</cp:revision>
  <dcterms:created xsi:type="dcterms:W3CDTF">2023-08-04T09:15:00Z</dcterms:created>
  <dcterms:modified xsi:type="dcterms:W3CDTF">2023-09-04T18:51:00Z</dcterms:modified>
</cp:coreProperties>
</file>