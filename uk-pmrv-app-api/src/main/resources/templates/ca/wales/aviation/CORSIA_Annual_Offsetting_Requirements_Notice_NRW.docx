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411" w:type="dxa"/>
        <w:tblLayout w:type="fixed"/>
        <w:tblLook w:val="0000" w:firstRow="0" w:lastRow="0" w:firstColumn="0" w:lastColumn="0" w:noHBand="0" w:noVBand="0"/>
      </w:tblPr>
      <w:tblGrid>
        <w:gridCol w:w="5185"/>
        <w:gridCol w:w="3613"/>
        <w:gridCol w:w="3613"/>
      </w:tblGrid>
      <w:tr w:rsidR="00775011" w:rsidRPr="00693868" w14:paraId="5100C4A9" w14:textId="77777777" w:rsidTr="00775011">
        <w:trPr>
          <w:cantSplit/>
          <w:trHeight w:val="1274"/>
        </w:trPr>
        <w:tc>
          <w:tcPr>
            <w:tcW w:w="5185" w:type="dxa"/>
          </w:tcPr>
          <w:p w14:paraId="07261C58" w14:textId="7BB5BD65" w:rsidR="00775011" w:rsidRPr="00693868" w:rsidRDefault="00FB336A" w:rsidP="00525512">
            <w:pPr>
              <w:spacing w:before="120" w:after="120"/>
              <w:contextualSpacing/>
              <w:rPr>
                <w:rFonts w:ascii="Arial" w:hAnsi="Arial" w:cs="Arial"/>
                <w:sz w:val="22"/>
                <w:szCs w:val="22"/>
              </w:rPr>
            </w:pPr>
            <w:bookmarkStart w:id="0" w:name="_Hlk176877688"/>
            <w:r>
              <w:rPr>
                <w:rFonts w:ascii="Arial" w:hAnsi="Arial" w:cs="Arial"/>
                <w:b/>
                <w:bCs/>
                <w:sz w:val="22"/>
                <w:szCs w:val="22"/>
                <w:shd w:val="clear" w:color="auto" w:fill="FFFFFF"/>
              </w:rPr>
              <w:t>CORSIA Annual Offsetting Requirements</w:t>
            </w:r>
          </w:p>
        </w:tc>
        <w:tc>
          <w:tcPr>
            <w:tcW w:w="3613" w:type="dxa"/>
          </w:tcPr>
          <w:p w14:paraId="2B109F96" w14:textId="77777777" w:rsidR="00775011" w:rsidRDefault="00DD102D" w:rsidP="00A75620">
            <w:pPr>
              <w:rPr>
                <w:rFonts w:ascii="Arial" w:hAnsi="Arial" w:cs="Arial"/>
                <w:sz w:val="22"/>
                <w:szCs w:val="22"/>
              </w:rPr>
            </w:pPr>
            <w:bookmarkStart w:id="1" w:name="competentAuthorityLogo"/>
            <w:r w:rsidRPr="001A0907">
              <w:rPr>
                <w:noProof/>
              </w:rPr>
              <w:drawing>
                <wp:inline distT="0" distB="0" distL="0" distR="0" wp14:anchorId="0D397386" wp14:editId="70118A22">
                  <wp:extent cx="2157984" cy="1743919"/>
                  <wp:effectExtent l="0" t="0" r="0" b="8890"/>
                  <wp:docPr id="1" name="Image 0" descr="competent authority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174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5C1A13CA" w14:textId="0629D0BC" w:rsidR="00DD102D" w:rsidRPr="00693868" w:rsidRDefault="00DD102D" w:rsidP="00A7562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13" w:type="dxa"/>
          </w:tcPr>
          <w:p w14:paraId="6F761295" w14:textId="77777777" w:rsidR="00775011" w:rsidRPr="00693868" w:rsidDel="00473817" w:rsidRDefault="00775011" w:rsidP="00A75620">
            <w:pPr>
              <w:rPr>
                <w:del w:id="2" w:author="Oviasu2, Andrew (Energy Security)" w:date="2024-09-30T18:08:00Z"/>
                <w:rFonts w:ascii="Arial" w:hAnsi="Arial" w:cs="Arial"/>
                <w:sz w:val="22"/>
                <w:szCs w:val="22"/>
              </w:rPr>
            </w:pPr>
          </w:p>
          <w:p w14:paraId="1FB3D50B" w14:textId="77777777" w:rsidR="00775011" w:rsidRPr="00693868" w:rsidRDefault="00775011" w:rsidP="00A75620">
            <w:pPr>
              <w:spacing w:line="160" w:lineRule="exac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B95492" w14:textId="77777777" w:rsidR="00BD51C2" w:rsidRPr="00E8255C" w:rsidRDefault="00BD51C2" w:rsidP="00BD51C2">
      <w:pPr>
        <w:widowControl/>
        <w:autoSpaceDE w:val="0"/>
        <w:autoSpaceDN w:val="0"/>
        <w:adjustRightInd w:val="0"/>
        <w:rPr>
          <w:rFonts w:ascii="Arial" w:hAnsi="Arial" w:cs="Arial"/>
          <w:noProof/>
          <w:snapToGrid/>
          <w:sz w:val="22"/>
          <w:szCs w:val="22"/>
          <w:lang w:val="en-GB" w:eastAsia="en-GB"/>
        </w:rPr>
      </w:pPr>
      <w:r w:rsidRPr="00E8255C">
        <w:rPr>
          <w:rFonts w:ascii="Arial" w:hAnsi="Arial" w:cs="Arial"/>
          <w:noProof/>
          <w:snapToGrid/>
          <w:sz w:val="22"/>
          <w:szCs w:val="22"/>
          <w:lang w:val="en-GB" w:eastAsia="en-GB"/>
        </w:rPr>
        <w:fldChar w:fldCharType="begin"/>
      </w:r>
      <w:r w:rsidRPr="00E8255C">
        <w:rPr>
          <w:rFonts w:ascii="Arial" w:hAnsi="Arial" w:cs="Arial"/>
          <w:noProof/>
          <w:snapToGrid/>
          <w:sz w:val="22"/>
          <w:szCs w:val="22"/>
          <w:lang w:val="en-GB" w:eastAsia="en-GB"/>
        </w:rPr>
        <w:instrText xml:space="preserve"> MERGEFIELD  "${currentDate?date?string('dd MMMM yyyy')}" </w:instrText>
      </w:r>
      <w:r w:rsidRPr="00E8255C">
        <w:rPr>
          <w:rFonts w:ascii="Arial" w:hAnsi="Arial" w:cs="Arial"/>
          <w:noProof/>
          <w:snapToGrid/>
          <w:sz w:val="22"/>
          <w:szCs w:val="22"/>
          <w:lang w:val="en-GB" w:eastAsia="en-GB"/>
        </w:rPr>
        <w:fldChar w:fldCharType="separate"/>
      </w:r>
      <w:r w:rsidRPr="00E8255C">
        <w:rPr>
          <w:rFonts w:ascii="Arial" w:hAnsi="Arial" w:cs="Arial"/>
          <w:noProof/>
          <w:snapToGrid/>
          <w:sz w:val="22"/>
          <w:szCs w:val="22"/>
          <w:lang w:val="en-GB" w:eastAsia="en-GB"/>
        </w:rPr>
        <w:t>«${currentDate?date?string('dd MMMM yyyy'»</w:t>
      </w:r>
      <w:r w:rsidRPr="00E8255C">
        <w:rPr>
          <w:rFonts w:ascii="Arial" w:hAnsi="Arial" w:cs="Arial"/>
          <w:noProof/>
          <w:snapToGrid/>
          <w:sz w:val="22"/>
          <w:szCs w:val="22"/>
          <w:lang w:val="en-GB" w:eastAsia="en-GB"/>
        </w:rPr>
        <w:fldChar w:fldCharType="end"/>
      </w:r>
    </w:p>
    <w:p w14:paraId="1B25038B" w14:textId="77777777" w:rsidR="00182378" w:rsidRPr="00525512" w:rsidRDefault="00182378" w:rsidP="00182378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 w:val="22"/>
          <w:szCs w:val="22"/>
          <w:highlight w:val="yellow"/>
          <w:lang w:val="en-GB" w:eastAsia="en-GB"/>
        </w:rPr>
      </w:pPr>
    </w:p>
    <w:p w14:paraId="7605A4AA" w14:textId="58F6A217" w:rsidR="00267251" w:rsidRPr="00267251" w:rsidRDefault="006D0B14" w:rsidP="00267251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 w:rsidRPr="00267251">
        <w:rPr>
          <w:rFonts w:ascii="Arial" w:hAnsi="Arial" w:cs="Arial"/>
          <w:snapToGrid/>
          <w:sz w:val="22"/>
          <w:szCs w:val="22"/>
          <w:lang w:val="en-GB" w:eastAsia="en-GB"/>
        </w:rPr>
        <w:t xml:space="preserve">Aeroplane </w:t>
      </w:r>
      <w:r w:rsidR="00A9713A" w:rsidRPr="00267251">
        <w:rPr>
          <w:rFonts w:ascii="Arial" w:hAnsi="Arial" w:cs="Arial"/>
          <w:snapToGrid/>
          <w:sz w:val="22"/>
          <w:szCs w:val="22"/>
          <w:lang w:val="en-GB" w:eastAsia="en-GB"/>
        </w:rPr>
        <w:t xml:space="preserve">Operator Name: </w:t>
      </w:r>
      <w:r w:rsidR="00451B2B" w:rsidRPr="007D58AE">
        <w:rPr>
          <w:rFonts w:ascii="Arial" w:hAnsi="Arial" w:cs="Arial"/>
          <w:sz w:val="22"/>
          <w:szCs w:val="22"/>
        </w:rPr>
        <w:fldChar w:fldCharType="begin"/>
      </w:r>
      <w:r w:rsidR="00451B2B" w:rsidRPr="007D58AE">
        <w:rPr>
          <w:rFonts w:ascii="Arial" w:hAnsi="Arial" w:cs="Arial"/>
          <w:sz w:val="22"/>
          <w:szCs w:val="22"/>
        </w:rPr>
        <w:instrText xml:space="preserve"> MERGEFIELD  ${(account.name)!} </w:instrText>
      </w:r>
      <w:r w:rsidR="00451B2B" w:rsidRPr="007D58AE">
        <w:rPr>
          <w:rFonts w:ascii="Arial" w:hAnsi="Arial" w:cs="Arial"/>
          <w:sz w:val="22"/>
          <w:szCs w:val="22"/>
        </w:rPr>
        <w:fldChar w:fldCharType="separate"/>
      </w:r>
      <w:r w:rsidR="00451B2B" w:rsidRPr="007D58AE">
        <w:rPr>
          <w:rFonts w:ascii="Arial" w:hAnsi="Arial" w:cs="Arial"/>
          <w:noProof/>
          <w:sz w:val="22"/>
          <w:szCs w:val="22"/>
        </w:rPr>
        <w:t>«${(account.name)!}»</w:t>
      </w:r>
      <w:r w:rsidR="00451B2B" w:rsidRPr="007D58AE">
        <w:rPr>
          <w:rFonts w:ascii="Arial" w:hAnsi="Arial" w:cs="Arial"/>
          <w:sz w:val="22"/>
          <w:szCs w:val="22"/>
        </w:rPr>
        <w:fldChar w:fldCharType="end"/>
      </w:r>
    </w:p>
    <w:p w14:paraId="518AFE4D" w14:textId="77777777" w:rsidR="00182378" w:rsidRPr="00525512" w:rsidRDefault="00182378" w:rsidP="00182378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highlight w:val="yellow"/>
          <w:lang w:val="en-GB" w:eastAsia="en-GB"/>
        </w:rPr>
      </w:pPr>
    </w:p>
    <w:p w14:paraId="7018C828" w14:textId="3620E889" w:rsidR="007D58AE" w:rsidRPr="007C7B1C" w:rsidRDefault="007D58AE" w:rsidP="007D58AE">
      <w:pPr>
        <w:widowControl/>
        <w:autoSpaceDE w:val="0"/>
        <w:autoSpaceDN w:val="0"/>
        <w:adjustRightInd w:val="0"/>
        <w:snapToGrid w:val="0"/>
        <w:rPr>
          <w:rFonts w:ascii="Arial" w:hAnsi="Arial" w:cs="Arial"/>
          <w:sz w:val="22"/>
          <w:szCs w:val="22"/>
        </w:rPr>
      </w:pPr>
      <w:r w:rsidRPr="007D58AE">
        <w:rPr>
          <w:rFonts w:ascii="Arial" w:hAnsi="Arial" w:cs="Arial"/>
          <w:sz w:val="22"/>
          <w:szCs w:val="22"/>
        </w:rPr>
        <w:fldChar w:fldCharType="begin"/>
      </w:r>
      <w:r w:rsidRPr="007D58AE">
        <w:rPr>
          <w:rFonts w:ascii="Arial" w:hAnsi="Arial" w:cs="Arial"/>
          <w:sz w:val="22"/>
          <w:szCs w:val="22"/>
        </w:rPr>
        <w:instrText xml:space="preserve"> MERGEFIELD  ${(account.location)!} </w:instrText>
      </w:r>
      <w:r w:rsidRPr="007D58AE">
        <w:rPr>
          <w:rFonts w:ascii="Arial" w:hAnsi="Arial" w:cs="Arial"/>
          <w:sz w:val="22"/>
          <w:szCs w:val="22"/>
        </w:rPr>
        <w:fldChar w:fldCharType="separate"/>
      </w:r>
      <w:r w:rsidRPr="007D58AE">
        <w:rPr>
          <w:rFonts w:ascii="Arial" w:hAnsi="Arial" w:cs="Arial"/>
          <w:noProof/>
          <w:sz w:val="22"/>
          <w:szCs w:val="22"/>
        </w:rPr>
        <w:t>«${(account.location)!}»</w:t>
      </w:r>
      <w:r w:rsidRPr="007D58AE">
        <w:rPr>
          <w:rFonts w:ascii="Arial" w:hAnsi="Arial" w:cs="Arial"/>
          <w:sz w:val="22"/>
          <w:szCs w:val="22"/>
        </w:rPr>
        <w:fldChar w:fldCharType="end"/>
      </w:r>
    </w:p>
    <w:p w14:paraId="36646D9E" w14:textId="77777777" w:rsidR="00267251" w:rsidRPr="00267251" w:rsidRDefault="00267251" w:rsidP="00267251">
      <w:pPr>
        <w:widowControl/>
        <w:autoSpaceDE w:val="0"/>
        <w:autoSpaceDN w:val="0"/>
        <w:adjustRightInd w:val="0"/>
        <w:snapToGri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566F023D" w14:textId="05CCFE04" w:rsidR="00DF72EE" w:rsidRPr="00DF72EE" w:rsidRDefault="00DF72EE" w:rsidP="00DF72EE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highlight w:val="yellow"/>
          <w:lang w:val="en-GB" w:eastAsia="en-GB"/>
        </w:rPr>
      </w:pPr>
      <w:r w:rsidRPr="00797E7F">
        <w:rPr>
          <w:rFonts w:ascii="Arial" w:hAnsi="Arial" w:cs="Arial"/>
          <w:snapToGrid/>
          <w:sz w:val="22"/>
          <w:szCs w:val="22"/>
          <w:lang w:val="en-GB" w:eastAsia="en-GB"/>
        </w:rPr>
        <w:t>FAO</w:t>
      </w:r>
      <w:r w:rsidR="00797E7F">
        <w:rPr>
          <w:rFonts w:ascii="Arial" w:hAnsi="Arial" w:cs="Arial"/>
          <w:snapToGrid/>
          <w:sz w:val="22"/>
          <w:szCs w:val="22"/>
          <w:lang w:val="en-GB" w:eastAsia="en-GB"/>
        </w:rPr>
        <w:t>:</w:t>
      </w:r>
      <w:r w:rsidR="007C7B1C" w:rsidRPr="00797E7F">
        <w:rPr>
          <w:rFonts w:ascii="Arial" w:hAnsi="Arial" w:cs="Arial"/>
          <w:snapToGrid/>
          <w:sz w:val="22"/>
          <w:szCs w:val="22"/>
          <w:lang w:val="en-GB" w:eastAsia="en-GB"/>
        </w:rPr>
        <w:t xml:space="preserve"> </w:t>
      </w:r>
      <w:r w:rsidR="007C7B1C" w:rsidRPr="007C7B1C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7C7B1C" w:rsidRPr="007C7B1C">
        <w:rPr>
          <w:rFonts w:ascii="Arial" w:hAnsi="Arial" w:cs="Arial"/>
          <w:sz w:val="22"/>
          <w:szCs w:val="22"/>
          <w:lang w:val="en-GB" w:eastAsia="en-GB"/>
        </w:rPr>
        <w:instrText xml:space="preserve"> MERGEFIELD  ${(account.serviceContact)!}  \* MERGEFORMAT </w:instrText>
      </w:r>
      <w:r w:rsidR="007C7B1C" w:rsidRPr="007C7B1C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7C7B1C" w:rsidRPr="007C7B1C">
        <w:rPr>
          <w:rFonts w:ascii="Arial" w:hAnsi="Arial" w:cs="Arial"/>
          <w:noProof/>
          <w:sz w:val="22"/>
          <w:szCs w:val="22"/>
          <w:lang w:val="en-GB" w:eastAsia="en-GB"/>
        </w:rPr>
        <w:t>«${(account.serviceContact)!}»</w:t>
      </w:r>
      <w:r w:rsidR="007C7B1C" w:rsidRPr="007C7B1C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45CE0ACF" w14:textId="79E53FA0" w:rsidR="00775011" w:rsidRPr="00525512" w:rsidRDefault="00775011" w:rsidP="00F800AC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highlight w:val="yellow"/>
          <w:lang w:val="en-GB" w:eastAsia="en-GB"/>
        </w:rPr>
      </w:pPr>
    </w:p>
    <w:p w14:paraId="0C817AD3" w14:textId="34CE5CE2" w:rsidR="00394F07" w:rsidRDefault="00394F07" w:rsidP="00F800AC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E51990A" w14:textId="10CF3A7D" w:rsidR="00394F07" w:rsidRPr="00477B3C" w:rsidRDefault="00394F07" w:rsidP="00F800AC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</w:rPr>
        <w:t xml:space="preserve">Dear </w:t>
      </w:r>
      <w:r w:rsidR="008267EB" w:rsidRPr="008267EB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8267EB" w:rsidRPr="008267EB">
        <w:rPr>
          <w:rFonts w:ascii="Arial" w:hAnsi="Arial" w:cs="Arial"/>
          <w:sz w:val="22"/>
          <w:szCs w:val="22"/>
          <w:lang w:val="en-GB" w:eastAsia="en-GB"/>
        </w:rPr>
        <w:instrText xml:space="preserve"> MERGEFIELD  ${(account.serviceContact)!}  \* MERGEFORMAT </w:instrText>
      </w:r>
      <w:r w:rsidR="008267EB" w:rsidRPr="008267EB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8267EB" w:rsidRPr="008267EB">
        <w:rPr>
          <w:rFonts w:ascii="Arial" w:hAnsi="Arial" w:cs="Arial"/>
          <w:noProof/>
          <w:sz w:val="22"/>
          <w:szCs w:val="22"/>
          <w:lang w:val="en-GB" w:eastAsia="en-GB"/>
        </w:rPr>
        <w:t>«${(account.serviceContact)!}»</w:t>
      </w:r>
      <w:r w:rsidR="008267EB" w:rsidRPr="008267EB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7B68EACC" w14:textId="2A75026B" w:rsidR="00487DC9" w:rsidRPr="00693868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 w:val="22"/>
          <w:szCs w:val="22"/>
          <w:lang w:val="en-GB" w:eastAsia="en-GB"/>
        </w:rPr>
      </w:pPr>
    </w:p>
    <w:p w14:paraId="03048FF8" w14:textId="5454AEA1" w:rsidR="001F3C07" w:rsidRDefault="001F3C07" w:rsidP="00F800AC">
      <w:pPr>
        <w:spacing w:before="120" w:after="120"/>
        <w:contextualSpacing/>
        <w:rPr>
          <w:rFonts w:ascii="Arial" w:hAnsi="Arial" w:cs="Arial"/>
          <w:b/>
          <w:bCs/>
          <w:sz w:val="22"/>
          <w:szCs w:val="22"/>
        </w:rPr>
      </w:pPr>
      <w:r w:rsidRPr="00693868">
        <w:rPr>
          <w:rFonts w:ascii="Arial" w:hAnsi="Arial" w:cs="Arial"/>
          <w:b/>
          <w:bCs/>
          <w:sz w:val="22"/>
          <w:szCs w:val="22"/>
        </w:rPr>
        <w:t xml:space="preserve">THE </w:t>
      </w:r>
      <w:r w:rsidRPr="00693868">
        <w:rPr>
          <w:rFonts w:ascii="Arial" w:hAnsi="Arial" w:cs="Arial"/>
          <w:b/>
          <w:bCs/>
          <w:sz w:val="22"/>
          <w:szCs w:val="22"/>
          <w:shd w:val="clear" w:color="auto" w:fill="FFFFFF"/>
        </w:rPr>
        <w:t>CARBON OFFSETTING AND REDUCTION SCHEME FOR INTERNATIONAL AVIATION</w:t>
      </w:r>
      <w:r w:rsidR="00917377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(CORSIA)</w:t>
      </w:r>
    </w:p>
    <w:p w14:paraId="6113DA4F" w14:textId="77777777" w:rsidR="00693868" w:rsidRDefault="00693868" w:rsidP="00F800AC">
      <w:pPr>
        <w:spacing w:before="120" w:after="120"/>
        <w:contextualSpacing/>
        <w:rPr>
          <w:rFonts w:ascii="Arial" w:hAnsi="Arial" w:cs="Arial"/>
          <w:b/>
          <w:bCs/>
          <w:sz w:val="22"/>
          <w:szCs w:val="22"/>
        </w:rPr>
      </w:pPr>
    </w:p>
    <w:p w14:paraId="51AAF1E6" w14:textId="1FB52CA1" w:rsidR="00693868" w:rsidRPr="00693868" w:rsidRDefault="00917377" w:rsidP="001F3C07">
      <w:pPr>
        <w:spacing w:before="120" w:after="120"/>
        <w:contextualSpacing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Notification of </w:t>
      </w:r>
      <w:r w:rsidR="004D641A">
        <w:rPr>
          <w:rFonts w:ascii="Arial" w:hAnsi="Arial" w:cs="Arial"/>
          <w:b/>
          <w:bCs/>
          <w:sz w:val="22"/>
          <w:szCs w:val="22"/>
        </w:rPr>
        <w:t xml:space="preserve">Offsetting </w:t>
      </w:r>
      <w:r w:rsidR="008B406A">
        <w:rPr>
          <w:rFonts w:ascii="Arial" w:hAnsi="Arial" w:cs="Arial"/>
          <w:b/>
          <w:bCs/>
          <w:sz w:val="22"/>
          <w:szCs w:val="22"/>
        </w:rPr>
        <w:t>Requirements</w:t>
      </w:r>
      <w:r w:rsidR="004D641A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for the </w:t>
      </w:r>
      <w:r w:rsidR="009B66DB">
        <w:rPr>
          <w:rFonts w:ascii="Arial" w:hAnsi="Arial" w:cs="Arial"/>
          <w:b/>
          <w:bCs/>
          <w:sz w:val="22"/>
          <w:szCs w:val="22"/>
        </w:rPr>
        <w:fldChar w:fldCharType="begin"/>
      </w:r>
      <w:r w:rsidR="009B66DB">
        <w:rPr>
          <w:rFonts w:ascii="Arial" w:hAnsi="Arial" w:cs="Arial"/>
          <w:b/>
          <w:bCs/>
          <w:sz w:val="22"/>
          <w:szCs w:val="22"/>
        </w:rPr>
        <w:instrText xml:space="preserve"> MERGEFIELD  ${(params.schemeYear)!}  \* MERGEFORMAT </w:instrText>
      </w:r>
      <w:r w:rsidR="009B66DB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9B66DB">
        <w:rPr>
          <w:rFonts w:ascii="Arial" w:hAnsi="Arial" w:cs="Arial"/>
          <w:b/>
          <w:bCs/>
          <w:noProof/>
          <w:sz w:val="22"/>
          <w:szCs w:val="22"/>
        </w:rPr>
        <w:t>«${(params.schemeYear)!}»</w:t>
      </w:r>
      <w:r w:rsidR="009B66DB">
        <w:rPr>
          <w:rFonts w:ascii="Arial" w:hAnsi="Arial" w:cs="Arial"/>
          <w:b/>
          <w:bCs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 xml:space="preserve"> Scheme Year</w:t>
      </w:r>
    </w:p>
    <w:p w14:paraId="260EF64C" w14:textId="77777777" w:rsidR="00B97193" w:rsidRPr="00693868" w:rsidRDefault="00B97193" w:rsidP="009A764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 w:cs="Arial"/>
          <w:sz w:val="22"/>
          <w:szCs w:val="22"/>
        </w:rPr>
      </w:pPr>
    </w:p>
    <w:p w14:paraId="270B911C" w14:textId="1AEE8DDC" w:rsidR="00CB419F" w:rsidRDefault="00CB419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CORSIA Standards and Recommended Practices (SARPs) require </w:t>
      </w:r>
      <w:r w:rsidR="001F513F">
        <w:rPr>
          <w:rFonts w:ascii="Arial" w:hAnsi="Arial" w:cs="Arial"/>
          <w:sz w:val="22"/>
          <w:szCs w:val="22"/>
        </w:rPr>
        <w:t xml:space="preserve">States to calculate and inform the Aeroplane Operators attributed to them of their offsetting requirements for the </w:t>
      </w:r>
      <w:r w:rsidR="00B85713">
        <w:rPr>
          <w:rFonts w:ascii="Arial" w:hAnsi="Arial" w:cs="Arial"/>
          <w:sz w:val="22"/>
          <w:szCs w:val="22"/>
        </w:rPr>
        <w:fldChar w:fldCharType="begin"/>
      </w:r>
      <w:r w:rsidR="00B85713">
        <w:rPr>
          <w:rFonts w:ascii="Arial" w:hAnsi="Arial" w:cs="Arial"/>
          <w:sz w:val="22"/>
          <w:szCs w:val="22"/>
        </w:rPr>
        <w:instrText xml:space="preserve"> MERGEFIELD  ${(params.schemeYear)!}  \* MERGEFORMAT </w:instrText>
      </w:r>
      <w:r w:rsidR="00B85713">
        <w:rPr>
          <w:rFonts w:ascii="Arial" w:hAnsi="Arial" w:cs="Arial"/>
          <w:sz w:val="22"/>
          <w:szCs w:val="22"/>
        </w:rPr>
        <w:fldChar w:fldCharType="separate"/>
      </w:r>
      <w:r w:rsidR="00B85713">
        <w:rPr>
          <w:rFonts w:ascii="Arial" w:hAnsi="Arial" w:cs="Arial"/>
          <w:noProof/>
          <w:sz w:val="22"/>
          <w:szCs w:val="22"/>
        </w:rPr>
        <w:t>«${(params.schemeYear)!}»</w:t>
      </w:r>
      <w:r w:rsidR="00B85713">
        <w:rPr>
          <w:rFonts w:ascii="Arial" w:hAnsi="Arial" w:cs="Arial"/>
          <w:sz w:val="22"/>
          <w:szCs w:val="22"/>
        </w:rPr>
        <w:fldChar w:fldCharType="end"/>
      </w:r>
      <w:r w:rsidR="001F513F">
        <w:rPr>
          <w:rFonts w:ascii="Arial" w:hAnsi="Arial" w:cs="Arial"/>
          <w:sz w:val="22"/>
          <w:szCs w:val="22"/>
        </w:rPr>
        <w:t xml:space="preserve"> Scheme Year by 30 November </w:t>
      </w:r>
      <w:r w:rsidR="00E4421D">
        <w:rPr>
          <w:rFonts w:ascii="Arial" w:hAnsi="Arial" w:cs="Arial"/>
          <w:sz w:val="22"/>
          <w:szCs w:val="22"/>
        </w:rPr>
        <w:fldChar w:fldCharType="begin"/>
      </w:r>
      <w:r w:rsidR="00E4421D">
        <w:rPr>
          <w:rFonts w:ascii="Arial" w:hAnsi="Arial" w:cs="Arial"/>
          <w:sz w:val="22"/>
          <w:szCs w:val="22"/>
        </w:rPr>
        <w:instrText xml:space="preserve"> MERGEFIELD  ${(params.schemeYearPlusOne)!}  \* MERGEFORMAT </w:instrText>
      </w:r>
      <w:r w:rsidR="00E4421D">
        <w:rPr>
          <w:rFonts w:ascii="Arial" w:hAnsi="Arial" w:cs="Arial"/>
          <w:sz w:val="22"/>
          <w:szCs w:val="22"/>
        </w:rPr>
        <w:fldChar w:fldCharType="separate"/>
      </w:r>
      <w:r w:rsidR="00E4421D">
        <w:rPr>
          <w:rFonts w:ascii="Arial" w:hAnsi="Arial" w:cs="Arial"/>
          <w:noProof/>
          <w:sz w:val="22"/>
          <w:szCs w:val="22"/>
        </w:rPr>
        <w:t>«${(params.schemeYearPlusOne)!}»</w:t>
      </w:r>
      <w:r w:rsidR="00E4421D">
        <w:rPr>
          <w:rFonts w:ascii="Arial" w:hAnsi="Arial" w:cs="Arial"/>
          <w:sz w:val="22"/>
          <w:szCs w:val="22"/>
        </w:rPr>
        <w:fldChar w:fldCharType="end"/>
      </w:r>
      <w:r w:rsidR="001F513F">
        <w:rPr>
          <w:rFonts w:ascii="Arial" w:hAnsi="Arial" w:cs="Arial"/>
          <w:sz w:val="22"/>
          <w:szCs w:val="22"/>
        </w:rPr>
        <w:t xml:space="preserve">. </w:t>
      </w:r>
    </w:p>
    <w:p w14:paraId="01CAAE4D" w14:textId="77777777" w:rsidR="00CB419F" w:rsidRDefault="00CB419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78D6C41" w14:textId="0E946458" w:rsidR="00DB1841" w:rsidRPr="005B3D36" w:rsidRDefault="001F513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Accordingly, w</w:t>
      </w:r>
      <w:r w:rsidR="00CB419F">
        <w:rPr>
          <w:rFonts w:ascii="Arial" w:hAnsi="Arial" w:cs="Arial"/>
          <w:sz w:val="22"/>
          <w:szCs w:val="22"/>
        </w:rPr>
        <w:t xml:space="preserve">e have set out below </w:t>
      </w:r>
      <w:r w:rsidR="00980773" w:rsidRPr="005B3D36">
        <w:rPr>
          <w:rFonts w:ascii="Arial" w:hAnsi="Arial" w:cs="Arial"/>
          <w:sz w:val="22"/>
          <w:szCs w:val="22"/>
        </w:rPr>
        <w:t xml:space="preserve">your </w:t>
      </w:r>
      <w:r w:rsidR="004D641A">
        <w:rPr>
          <w:rFonts w:ascii="Arial" w:hAnsi="Arial" w:cs="Arial"/>
          <w:sz w:val="22"/>
          <w:szCs w:val="22"/>
        </w:rPr>
        <w:t xml:space="preserve">offsetting </w:t>
      </w:r>
      <w:r w:rsidR="008B406A">
        <w:rPr>
          <w:rFonts w:ascii="Arial" w:hAnsi="Arial" w:cs="Arial"/>
          <w:sz w:val="22"/>
          <w:szCs w:val="22"/>
        </w:rPr>
        <w:t>requirements</w:t>
      </w:r>
      <w:r w:rsidR="004D641A">
        <w:rPr>
          <w:rFonts w:ascii="Arial" w:hAnsi="Arial" w:cs="Arial"/>
          <w:sz w:val="22"/>
          <w:szCs w:val="22"/>
        </w:rPr>
        <w:t xml:space="preserve"> for the </w:t>
      </w:r>
      <w:r w:rsidR="002E31AD">
        <w:rPr>
          <w:rFonts w:ascii="Arial" w:hAnsi="Arial" w:cs="Arial"/>
          <w:sz w:val="22"/>
          <w:szCs w:val="22"/>
        </w:rPr>
        <w:fldChar w:fldCharType="begin"/>
      </w:r>
      <w:r w:rsidR="002E31AD">
        <w:rPr>
          <w:rFonts w:ascii="Arial" w:hAnsi="Arial" w:cs="Arial"/>
          <w:sz w:val="22"/>
          <w:szCs w:val="22"/>
        </w:rPr>
        <w:instrText xml:space="preserve"> MERGEFIELD  ${(params.schemeYear)!}  \* MERGEFORMAT </w:instrText>
      </w:r>
      <w:r w:rsidR="002E31AD">
        <w:rPr>
          <w:rFonts w:ascii="Arial" w:hAnsi="Arial" w:cs="Arial"/>
          <w:sz w:val="22"/>
          <w:szCs w:val="22"/>
        </w:rPr>
        <w:fldChar w:fldCharType="separate"/>
      </w:r>
      <w:r w:rsidR="002E31AD">
        <w:rPr>
          <w:rFonts w:ascii="Arial" w:hAnsi="Arial" w:cs="Arial"/>
          <w:noProof/>
          <w:sz w:val="22"/>
          <w:szCs w:val="22"/>
        </w:rPr>
        <w:t>«${(params.schemeYear)!}»</w:t>
      </w:r>
      <w:r w:rsidR="002E31AD">
        <w:rPr>
          <w:rFonts w:ascii="Arial" w:hAnsi="Arial" w:cs="Arial"/>
          <w:sz w:val="22"/>
          <w:szCs w:val="22"/>
        </w:rPr>
        <w:fldChar w:fldCharType="end"/>
      </w:r>
      <w:r w:rsidR="004D641A">
        <w:rPr>
          <w:rFonts w:ascii="Arial" w:hAnsi="Arial" w:cs="Arial"/>
          <w:sz w:val="22"/>
          <w:szCs w:val="22"/>
        </w:rPr>
        <w:t xml:space="preserve"> Scheme Year</w:t>
      </w:r>
      <w:r w:rsidR="00CB419F">
        <w:rPr>
          <w:rFonts w:ascii="Arial" w:hAnsi="Arial" w:cs="Arial"/>
          <w:sz w:val="22"/>
          <w:szCs w:val="22"/>
        </w:rPr>
        <w:t xml:space="preserve">, which have been calculated by the </w:t>
      </w:r>
      <w:r w:rsidR="00902B82">
        <w:rPr>
          <w:rFonts w:ascii="Arial" w:hAnsi="Arial" w:cs="Arial"/>
          <w:sz w:val="22"/>
          <w:szCs w:val="22"/>
        </w:rPr>
        <w:fldChar w:fldCharType="begin"/>
      </w:r>
      <w:r w:rsidR="00902B82">
        <w:rPr>
          <w:rFonts w:ascii="Arial" w:hAnsi="Arial" w:cs="Arial"/>
          <w:sz w:val="22"/>
          <w:szCs w:val="22"/>
        </w:rPr>
        <w:instrText xml:space="preserve"> MERGEFIELD  ${(competentAuthority.name)!}  \* MERGEFORMAT </w:instrText>
      </w:r>
      <w:r w:rsidR="00902B82">
        <w:rPr>
          <w:rFonts w:ascii="Arial" w:hAnsi="Arial" w:cs="Arial"/>
          <w:sz w:val="22"/>
          <w:szCs w:val="22"/>
        </w:rPr>
        <w:fldChar w:fldCharType="separate"/>
      </w:r>
      <w:r w:rsidR="00902B82">
        <w:rPr>
          <w:rFonts w:ascii="Arial" w:hAnsi="Arial" w:cs="Arial"/>
          <w:noProof/>
          <w:sz w:val="22"/>
          <w:szCs w:val="22"/>
        </w:rPr>
        <w:t>«${(competentAuthority.name)!}»</w:t>
      </w:r>
      <w:r w:rsidR="00902B82">
        <w:rPr>
          <w:rFonts w:ascii="Arial" w:hAnsi="Arial" w:cs="Arial"/>
          <w:sz w:val="22"/>
          <w:szCs w:val="22"/>
        </w:rPr>
        <w:fldChar w:fldCharType="end"/>
      </w:r>
      <w:r w:rsidR="00BC242C" w:rsidRPr="005B3D36">
        <w:rPr>
          <w:rFonts w:ascii="Arial" w:hAnsi="Arial" w:cs="Arial"/>
          <w:sz w:val="22"/>
          <w:szCs w:val="22"/>
        </w:rPr>
        <w:t xml:space="preserve"> </w:t>
      </w:r>
      <w:r w:rsidR="00CB419F">
        <w:rPr>
          <w:rFonts w:ascii="Arial" w:hAnsi="Arial" w:cs="Arial"/>
          <w:sz w:val="22"/>
          <w:szCs w:val="22"/>
        </w:rPr>
        <w:t xml:space="preserve"> in line with the methodology prescribed by Article 41A(3) of the Air Navigation (Carbon Offsetting and Reduction Scheme for International Aviation) Order 2021 (the ANO).</w:t>
      </w:r>
      <w:r w:rsidR="00F05EFB">
        <w:rPr>
          <w:rFonts w:ascii="Arial" w:hAnsi="Arial" w:cs="Arial"/>
          <w:sz w:val="22"/>
          <w:szCs w:val="22"/>
        </w:rPr>
        <w:t xml:space="preserve"> </w:t>
      </w:r>
      <w:r w:rsidR="00CB419F">
        <w:rPr>
          <w:rFonts w:ascii="Arial" w:hAnsi="Arial" w:cs="Arial"/>
          <w:sz w:val="22"/>
          <w:szCs w:val="22"/>
        </w:rPr>
        <w:t xml:space="preserve"> </w:t>
      </w:r>
    </w:p>
    <w:p w14:paraId="677EE0DD" w14:textId="77777777" w:rsidR="00DB1841" w:rsidRPr="005B3D36" w:rsidRDefault="00DB1841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9857AAB" w14:textId="77777777" w:rsidR="00BD2FBF" w:rsidRDefault="00BD2FB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2B4357">
        <w:rPr>
          <w:rFonts w:ascii="Arial" w:hAnsi="Arial" w:cs="Arial"/>
          <w:sz w:val="22"/>
          <w:szCs w:val="22"/>
        </w:rPr>
        <w:t>formula</w:t>
      </w:r>
      <w:r>
        <w:rPr>
          <w:rFonts w:ascii="Arial" w:hAnsi="Arial" w:cs="Arial"/>
          <w:sz w:val="22"/>
          <w:szCs w:val="22"/>
        </w:rPr>
        <w:t xml:space="preserve"> </w:t>
      </w:r>
      <w:r w:rsidR="002B4357">
        <w:rPr>
          <w:rFonts w:ascii="Arial" w:hAnsi="Arial" w:cs="Arial"/>
          <w:sz w:val="22"/>
          <w:szCs w:val="22"/>
        </w:rPr>
        <w:t xml:space="preserve">used to calculate your offsetting requirements </w:t>
      </w:r>
      <w:r>
        <w:rPr>
          <w:rFonts w:ascii="Arial" w:hAnsi="Arial" w:cs="Arial"/>
          <w:sz w:val="22"/>
          <w:szCs w:val="22"/>
        </w:rPr>
        <w:t>is:</w:t>
      </w:r>
    </w:p>
    <w:p w14:paraId="60BFB9AD" w14:textId="77777777" w:rsidR="00BD2FBF" w:rsidRDefault="00BD2FB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6430D98" w14:textId="16CA78E8" w:rsidR="00BD2FBF" w:rsidRPr="00265D34" w:rsidRDefault="0077694F" w:rsidP="00BD2FBF">
      <w:pPr>
        <w:autoSpaceDE w:val="0"/>
        <w:autoSpaceDN w:val="0"/>
        <w:adjustRightInd w:val="0"/>
        <w:jc w:val="center"/>
        <w:rPr>
          <w:rFonts w:ascii="Arial" w:hAnsi="Arial" w:cs="Arial"/>
          <w:szCs w:val="24"/>
        </w:rPr>
      </w:pPr>
      <w:r w:rsidRPr="00265D34">
        <w:rPr>
          <w:rFonts w:ascii="Cambria Math" w:hAnsi="Cambria Math" w:cs="Cambria Math"/>
          <w:szCs w:val="24"/>
        </w:rPr>
        <w:t>𝑂𝑅𝑦</w:t>
      </w:r>
      <w:r>
        <w:rPr>
          <w:rFonts w:ascii="Cambria Math" w:hAnsi="Cambria Math" w:cs="Cambria Math"/>
          <w:szCs w:val="24"/>
        </w:rPr>
        <w:t xml:space="preserve"> </w:t>
      </w:r>
      <w:r w:rsidRPr="00265D34">
        <w:rPr>
          <w:rFonts w:ascii="Cambria Math" w:hAnsi="Cambria Math" w:cs="Cambria Math"/>
          <w:szCs w:val="24"/>
        </w:rPr>
        <w:t xml:space="preserve"> </w:t>
      </w:r>
      <w:r w:rsidRPr="00265D34">
        <w:rPr>
          <w:rFonts w:ascii="Arial" w:hAnsi="Arial" w:cs="Arial"/>
          <w:szCs w:val="24"/>
        </w:rPr>
        <w:t>=</w:t>
      </w:r>
      <w:r>
        <w:rPr>
          <w:rFonts w:ascii="Arial" w:hAnsi="Arial" w:cs="Arial"/>
          <w:szCs w:val="24"/>
        </w:rPr>
        <w:t xml:space="preserve">  </w:t>
      </w:r>
      <w:r w:rsidR="00BD2FBF" w:rsidRPr="00265D34">
        <w:rPr>
          <w:rFonts w:ascii="Cambria Math" w:hAnsi="Cambria Math" w:cs="Cambria Math"/>
          <w:szCs w:val="24"/>
        </w:rPr>
        <w:t>𝑂𝐸</w:t>
      </w:r>
      <w:r w:rsidR="00BD2FBF" w:rsidRPr="00265D34">
        <w:rPr>
          <w:rFonts w:ascii="Arial" w:hAnsi="Arial" w:cs="Arial"/>
          <w:szCs w:val="24"/>
        </w:rPr>
        <w:t xml:space="preserve"> </w:t>
      </w:r>
      <w:r w:rsidR="00BD2FBF" w:rsidRPr="00265D34">
        <w:rPr>
          <w:rFonts w:ascii="Cambria Math" w:hAnsi="Cambria Math" w:cs="Cambria Math"/>
          <w:szCs w:val="24"/>
        </w:rPr>
        <w:t>∗</w:t>
      </w:r>
      <w:r w:rsidR="00265D34" w:rsidRPr="00265D34">
        <w:rPr>
          <w:rFonts w:ascii="Cambria Math" w:hAnsi="Cambria Math" w:cs="Cambria Math"/>
          <w:szCs w:val="24"/>
        </w:rPr>
        <w:t xml:space="preserve"> </w:t>
      </w:r>
      <w:r w:rsidR="00BD2FBF" w:rsidRPr="00265D34">
        <w:rPr>
          <w:rFonts w:ascii="Cambria Math" w:hAnsi="Cambria Math" w:cs="Cambria Math"/>
          <w:szCs w:val="24"/>
        </w:rPr>
        <w:t>𝑆𝐺𝐹𝑦</w:t>
      </w:r>
    </w:p>
    <w:p w14:paraId="456D61B3" w14:textId="77777777" w:rsidR="00BD2FBF" w:rsidRDefault="00BD2FB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6C8681" w14:textId="7DCDADFA" w:rsidR="00775011" w:rsidRPr="002B4357" w:rsidRDefault="002B4357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B4357">
        <w:rPr>
          <w:rFonts w:ascii="Arial" w:hAnsi="Arial" w:cs="Arial"/>
          <w:sz w:val="22"/>
          <w:szCs w:val="22"/>
        </w:rPr>
        <w:t>Where:</w:t>
      </w:r>
    </w:p>
    <w:p w14:paraId="19C685C5" w14:textId="77777777" w:rsidR="00953418" w:rsidRPr="002B4357" w:rsidRDefault="00953418" w:rsidP="0095341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B4357">
        <w:rPr>
          <w:rFonts w:ascii="Cambria Math" w:hAnsi="Cambria Math" w:cs="Cambria Math"/>
          <w:sz w:val="22"/>
          <w:szCs w:val="22"/>
        </w:rPr>
        <w:t>𝑂𝑅𝑦</w:t>
      </w:r>
      <w:r w:rsidRPr="002B4357">
        <w:rPr>
          <w:rFonts w:ascii="Arial" w:hAnsi="Arial" w:cs="Arial"/>
          <w:sz w:val="22"/>
          <w:szCs w:val="22"/>
        </w:rPr>
        <w:t xml:space="preserve"> = Aeroplane </w:t>
      </w:r>
      <w:r>
        <w:rPr>
          <w:rFonts w:ascii="Arial" w:hAnsi="Arial" w:cs="Arial"/>
          <w:sz w:val="22"/>
          <w:szCs w:val="22"/>
        </w:rPr>
        <w:t>O</w:t>
      </w:r>
      <w:r w:rsidRPr="002B4357">
        <w:rPr>
          <w:rFonts w:ascii="Arial" w:hAnsi="Arial" w:cs="Arial"/>
          <w:sz w:val="22"/>
          <w:szCs w:val="22"/>
        </w:rPr>
        <w:t>perator’s offsetting requirements for the given year</w:t>
      </w:r>
      <w:r>
        <w:rPr>
          <w:rFonts w:ascii="Arial" w:hAnsi="Arial" w:cs="Arial"/>
          <w:sz w:val="22"/>
          <w:szCs w:val="22"/>
        </w:rPr>
        <w:t xml:space="preserve"> y</w:t>
      </w:r>
    </w:p>
    <w:p w14:paraId="5E70AA93" w14:textId="77777777" w:rsidR="002B4357" w:rsidRDefault="002B4357" w:rsidP="00AE7E7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B4357">
        <w:rPr>
          <w:rFonts w:ascii="Cambria Math" w:hAnsi="Cambria Math" w:cs="Cambria Math"/>
          <w:sz w:val="22"/>
          <w:szCs w:val="22"/>
        </w:rPr>
        <w:t>𝑂𝐸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2B4357">
        <w:rPr>
          <w:rFonts w:ascii="Arial" w:hAnsi="Arial" w:cs="Arial"/>
          <w:sz w:val="22"/>
          <w:szCs w:val="22"/>
        </w:rPr>
        <w:t xml:space="preserve">= Aeroplane </w:t>
      </w:r>
      <w:r w:rsidR="006D0B14">
        <w:rPr>
          <w:rFonts w:ascii="Arial" w:hAnsi="Arial" w:cs="Arial"/>
          <w:sz w:val="22"/>
          <w:szCs w:val="22"/>
        </w:rPr>
        <w:t>O</w:t>
      </w:r>
      <w:r w:rsidRPr="002B4357">
        <w:rPr>
          <w:rFonts w:ascii="Arial" w:hAnsi="Arial" w:cs="Arial"/>
          <w:sz w:val="22"/>
          <w:szCs w:val="22"/>
        </w:rPr>
        <w:t xml:space="preserve">perator’s emissions between Chapter 3 </w:t>
      </w:r>
      <w:r w:rsidR="0047189A">
        <w:rPr>
          <w:rFonts w:ascii="Arial" w:hAnsi="Arial" w:cs="Arial"/>
          <w:sz w:val="22"/>
          <w:szCs w:val="22"/>
        </w:rPr>
        <w:t>S</w:t>
      </w:r>
      <w:r w:rsidRPr="002B4357">
        <w:rPr>
          <w:rFonts w:ascii="Arial" w:hAnsi="Arial" w:cs="Arial"/>
          <w:sz w:val="22"/>
          <w:szCs w:val="22"/>
        </w:rPr>
        <w:t>tate routes in the given year</w:t>
      </w:r>
      <w:r>
        <w:rPr>
          <w:rFonts w:ascii="Arial" w:hAnsi="Arial" w:cs="Arial"/>
          <w:sz w:val="22"/>
          <w:szCs w:val="22"/>
        </w:rPr>
        <w:t xml:space="preserve"> y</w:t>
      </w:r>
    </w:p>
    <w:p w14:paraId="234CAD96" w14:textId="26411BE3" w:rsidR="002B4357" w:rsidRPr="002B4357" w:rsidRDefault="002B4357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B4357">
        <w:rPr>
          <w:rFonts w:ascii="Cambria Math" w:hAnsi="Cambria Math" w:cs="Cambria Math"/>
          <w:sz w:val="22"/>
          <w:szCs w:val="22"/>
        </w:rPr>
        <w:t xml:space="preserve">𝑆𝐺𝐹𝑦 </w:t>
      </w:r>
      <w:r w:rsidRPr="002B4357">
        <w:rPr>
          <w:rFonts w:ascii="Arial" w:hAnsi="Arial" w:cs="Arial"/>
          <w:sz w:val="22"/>
          <w:szCs w:val="22"/>
        </w:rPr>
        <w:t xml:space="preserve">= Sector Growth value for year y </w:t>
      </w:r>
      <w:r>
        <w:rPr>
          <w:rFonts w:ascii="Arial" w:hAnsi="Arial" w:cs="Arial"/>
          <w:sz w:val="22"/>
          <w:szCs w:val="22"/>
        </w:rPr>
        <w:t xml:space="preserve">(ICAO </w:t>
      </w:r>
      <w:hyperlink r:id="rId12" w:history="1">
        <w:r w:rsidR="00EC109E" w:rsidRPr="00EC109E">
          <w:rPr>
            <w:rStyle w:val="Hyperlink"/>
            <w:rFonts w:ascii="Arial" w:hAnsi="Arial" w:cs="Arial"/>
            <w:sz w:val="22"/>
            <w:szCs w:val="22"/>
          </w:rPr>
          <w:t>published value</w:t>
        </w:r>
      </w:hyperlink>
      <w:r>
        <w:rPr>
          <w:rFonts w:ascii="Arial" w:hAnsi="Arial" w:cs="Arial"/>
          <w:sz w:val="22"/>
          <w:szCs w:val="22"/>
        </w:rPr>
        <w:t>)</w:t>
      </w:r>
    </w:p>
    <w:p w14:paraId="16745FAE" w14:textId="77777777" w:rsidR="002B4357" w:rsidRPr="002B4357" w:rsidRDefault="002B4357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9876111" w14:textId="30BA7B5C" w:rsidR="00265D34" w:rsidRDefault="002B4357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calculation for </w:t>
      </w:r>
      <w:r w:rsidR="00C77A7D">
        <w:rPr>
          <w:rFonts w:ascii="Arial" w:hAnsi="Arial" w:cs="Arial"/>
          <w:sz w:val="22"/>
          <w:szCs w:val="22"/>
        </w:rPr>
        <w:fldChar w:fldCharType="begin"/>
      </w:r>
      <w:r w:rsidR="00C77A7D">
        <w:rPr>
          <w:rFonts w:ascii="Arial" w:hAnsi="Arial" w:cs="Arial"/>
          <w:sz w:val="22"/>
          <w:szCs w:val="22"/>
        </w:rPr>
        <w:instrText xml:space="preserve"> MERGEFIELD  ${(params.schemeYear)!}  \* MERGEFORMAT </w:instrText>
      </w:r>
      <w:r w:rsidR="00C77A7D">
        <w:rPr>
          <w:rFonts w:ascii="Arial" w:hAnsi="Arial" w:cs="Arial"/>
          <w:sz w:val="22"/>
          <w:szCs w:val="22"/>
        </w:rPr>
        <w:fldChar w:fldCharType="separate"/>
      </w:r>
      <w:r w:rsidR="00C77A7D">
        <w:rPr>
          <w:rFonts w:ascii="Arial" w:hAnsi="Arial" w:cs="Arial"/>
          <w:noProof/>
          <w:sz w:val="22"/>
          <w:szCs w:val="22"/>
        </w:rPr>
        <w:t>«${(params.schemeYear)!}»</w:t>
      </w:r>
      <w:r w:rsidR="00C77A7D">
        <w:rPr>
          <w:rFonts w:ascii="Arial" w:hAnsi="Arial" w:cs="Arial"/>
          <w:sz w:val="22"/>
          <w:szCs w:val="22"/>
        </w:rPr>
        <w:fldChar w:fldCharType="end"/>
      </w:r>
      <w:r w:rsidR="0047189A">
        <w:rPr>
          <w:rFonts w:ascii="Arial" w:hAnsi="Arial" w:cs="Arial"/>
          <w:sz w:val="22"/>
          <w:szCs w:val="22"/>
        </w:rPr>
        <w:t xml:space="preserve"> is</w:t>
      </w:r>
      <w:r>
        <w:rPr>
          <w:rFonts w:ascii="Arial" w:hAnsi="Arial" w:cs="Arial"/>
          <w:sz w:val="22"/>
          <w:szCs w:val="22"/>
        </w:rPr>
        <w:t>:</w:t>
      </w:r>
    </w:p>
    <w:p w14:paraId="29A38E43" w14:textId="77777777" w:rsidR="00265D34" w:rsidRDefault="00265D34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29565F4" w14:textId="398392F3" w:rsidR="002B4357" w:rsidRPr="00265D34" w:rsidRDefault="00C914D1" w:rsidP="00265D34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${(params.annualOffsettingRequirements)!}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«${(params.annualOffsettingRequirements)!»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265D34">
        <w:rPr>
          <w:rFonts w:ascii="Arial" w:hAnsi="Arial" w:cs="Arial"/>
          <w:sz w:val="22"/>
          <w:szCs w:val="22"/>
        </w:rPr>
        <w:t>(</w:t>
      </w:r>
      <w:r w:rsidR="00265D34" w:rsidRPr="00265D34">
        <w:rPr>
          <w:rFonts w:ascii="Arial" w:hAnsi="Arial" w:cs="Arial"/>
          <w:sz w:val="22"/>
          <w:szCs w:val="22"/>
        </w:rPr>
        <w:t>tCO</w:t>
      </w:r>
      <w:r w:rsidR="00265D34" w:rsidRPr="00265D34">
        <w:rPr>
          <w:rFonts w:ascii="Arial" w:hAnsi="Arial" w:cs="Arial"/>
          <w:sz w:val="22"/>
          <w:szCs w:val="22"/>
          <w:vertAlign w:val="subscript"/>
        </w:rPr>
        <w:t>2</w:t>
      </w:r>
      <w:r w:rsidR="00265D34">
        <w:rPr>
          <w:rFonts w:ascii="Arial" w:hAnsi="Arial" w:cs="Arial"/>
          <w:sz w:val="22"/>
          <w:szCs w:val="22"/>
        </w:rPr>
        <w:t>)</w:t>
      </w:r>
      <w:r w:rsidR="00265D34" w:rsidRPr="00265D34">
        <w:rPr>
          <w:rFonts w:ascii="Arial" w:hAnsi="Arial" w:cs="Arial"/>
          <w:sz w:val="22"/>
          <w:szCs w:val="22"/>
          <w:vertAlign w:val="subscript"/>
        </w:rPr>
        <w:t xml:space="preserve"> </w:t>
      </w:r>
      <w:r w:rsidR="00FB336A">
        <w:rPr>
          <w:rFonts w:ascii="Arial" w:hAnsi="Arial" w:cs="Arial"/>
          <w:sz w:val="22"/>
          <w:szCs w:val="22"/>
          <w:vertAlign w:val="subscript"/>
        </w:rPr>
        <w:t xml:space="preserve"> </w:t>
      </w:r>
      <w:r w:rsidR="00265D34" w:rsidRPr="00265D34">
        <w:rPr>
          <w:rFonts w:ascii="Cambria Math" w:hAnsi="Cambria Math" w:cs="Cambria Math"/>
          <w:sz w:val="22"/>
          <w:szCs w:val="22"/>
        </w:rPr>
        <w:t>∗</w:t>
      </w:r>
      <w:r w:rsidR="00265D34" w:rsidRPr="00265D34">
        <w:rPr>
          <w:rFonts w:ascii="Arial" w:hAnsi="Arial" w:cs="Arial"/>
          <w:sz w:val="22"/>
          <w:szCs w:val="22"/>
        </w:rPr>
        <w:t xml:space="preserve">  </w:t>
      </w:r>
      <w:r w:rsidR="00A327FE">
        <w:rPr>
          <w:rFonts w:ascii="Arial" w:hAnsi="Arial" w:cs="Arial"/>
          <w:sz w:val="22"/>
          <w:szCs w:val="22"/>
        </w:rPr>
        <w:fldChar w:fldCharType="begin"/>
      </w:r>
      <w:r w:rsidR="00A327FE">
        <w:rPr>
          <w:rFonts w:ascii="Arial" w:hAnsi="Arial" w:cs="Arial"/>
          <w:sz w:val="22"/>
          <w:szCs w:val="22"/>
        </w:rPr>
        <w:instrText xml:space="preserve"> MERGEFIELD  ${(params.sectorGrowth)!}  \* MERGEFORMAT </w:instrText>
      </w:r>
      <w:r w:rsidR="00A327FE">
        <w:rPr>
          <w:rFonts w:ascii="Arial" w:hAnsi="Arial" w:cs="Arial"/>
          <w:sz w:val="22"/>
          <w:szCs w:val="22"/>
        </w:rPr>
        <w:fldChar w:fldCharType="separate"/>
      </w:r>
      <w:r w:rsidR="00A327FE">
        <w:rPr>
          <w:rFonts w:ascii="Arial" w:hAnsi="Arial" w:cs="Arial"/>
          <w:noProof/>
          <w:sz w:val="22"/>
          <w:szCs w:val="22"/>
        </w:rPr>
        <w:t>«${(params.sectorGrowth)!}»</w:t>
      </w:r>
      <w:r w:rsidR="00A327FE">
        <w:rPr>
          <w:rFonts w:ascii="Arial" w:hAnsi="Arial" w:cs="Arial"/>
          <w:sz w:val="22"/>
          <w:szCs w:val="22"/>
        </w:rPr>
        <w:fldChar w:fldCharType="end"/>
      </w:r>
      <w:r w:rsidR="00D5666B">
        <w:rPr>
          <w:rFonts w:ascii="Arial" w:hAnsi="Arial" w:cs="Arial"/>
          <w:sz w:val="22"/>
          <w:szCs w:val="22"/>
        </w:rPr>
        <w:t xml:space="preserve">% </w:t>
      </w:r>
      <w:r w:rsidR="00265D34" w:rsidRPr="00265D34">
        <w:rPr>
          <w:rFonts w:ascii="Arial" w:hAnsi="Arial" w:cs="Arial"/>
          <w:sz w:val="22"/>
          <w:szCs w:val="22"/>
        </w:rPr>
        <w:t xml:space="preserve">=  </w:t>
      </w:r>
      <w:r w:rsidR="0044111E">
        <w:rPr>
          <w:rFonts w:ascii="Arial" w:hAnsi="Arial" w:cs="Arial"/>
          <w:sz w:val="22"/>
          <w:szCs w:val="22"/>
        </w:rPr>
        <w:fldChar w:fldCharType="begin"/>
      </w:r>
      <w:r w:rsidR="0044111E">
        <w:rPr>
          <w:rFonts w:ascii="Arial" w:hAnsi="Arial" w:cs="Arial"/>
          <w:sz w:val="22"/>
          <w:szCs w:val="22"/>
        </w:rPr>
        <w:instrText xml:space="preserve"> MERGEFIELD  ${(params.calculatedAnnualOffsettingRequirements)!}  \* MERGEFORMAT </w:instrText>
      </w:r>
      <w:r w:rsidR="0044111E">
        <w:rPr>
          <w:rFonts w:ascii="Arial" w:hAnsi="Arial" w:cs="Arial"/>
          <w:sz w:val="22"/>
          <w:szCs w:val="22"/>
        </w:rPr>
        <w:fldChar w:fldCharType="separate"/>
      </w:r>
      <w:r w:rsidR="0044111E">
        <w:rPr>
          <w:rFonts w:ascii="Arial" w:hAnsi="Arial" w:cs="Arial"/>
          <w:noProof/>
          <w:sz w:val="22"/>
          <w:szCs w:val="22"/>
        </w:rPr>
        <w:t>«${(params.calculatedAnnualOffsettingRequ»</w:t>
      </w:r>
      <w:r w:rsidR="0044111E">
        <w:rPr>
          <w:rFonts w:ascii="Arial" w:hAnsi="Arial" w:cs="Arial"/>
          <w:sz w:val="22"/>
          <w:szCs w:val="22"/>
        </w:rPr>
        <w:fldChar w:fldCharType="end"/>
      </w:r>
      <w:r w:rsidR="0044111E" w:rsidRPr="00BC6AFB">
        <w:rPr>
          <w:rFonts w:ascii="Arial" w:hAnsi="Arial" w:cs="Arial"/>
          <w:sz w:val="22"/>
          <w:szCs w:val="22"/>
        </w:rPr>
        <w:t xml:space="preserve"> </w:t>
      </w:r>
      <w:r w:rsidR="00265D34" w:rsidRPr="00BC6AFB">
        <w:rPr>
          <w:rFonts w:ascii="Arial" w:hAnsi="Arial" w:cs="Arial"/>
          <w:sz w:val="22"/>
          <w:szCs w:val="22"/>
        </w:rPr>
        <w:t>(tCO2 offsetting requirement)</w:t>
      </w:r>
    </w:p>
    <w:p w14:paraId="3874EB4D" w14:textId="77777777" w:rsidR="002B4357" w:rsidRDefault="002B4357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873C283" w14:textId="77777777" w:rsidR="00706523" w:rsidRDefault="00706523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3552528" w14:textId="39EC0F05" w:rsidR="00265D34" w:rsidRDefault="00695EB9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93868">
        <w:rPr>
          <w:rFonts w:ascii="Arial" w:hAnsi="Arial" w:cs="Arial"/>
          <w:sz w:val="22"/>
          <w:szCs w:val="22"/>
        </w:rPr>
        <w:lastRenderedPageBreak/>
        <w:t>If you require any further information about this</w:t>
      </w:r>
      <w:r w:rsidR="008E630E">
        <w:rPr>
          <w:rFonts w:ascii="Arial" w:hAnsi="Arial" w:cs="Arial"/>
          <w:sz w:val="22"/>
          <w:szCs w:val="22"/>
        </w:rPr>
        <w:t xml:space="preserve"> </w:t>
      </w:r>
      <w:r w:rsidR="00706523">
        <w:rPr>
          <w:rFonts w:ascii="Arial" w:hAnsi="Arial" w:cs="Arial"/>
          <w:sz w:val="22"/>
          <w:szCs w:val="22"/>
        </w:rPr>
        <w:t>notification,</w:t>
      </w:r>
      <w:r w:rsidR="009C1B9C" w:rsidRPr="00693868">
        <w:rPr>
          <w:rFonts w:ascii="Arial" w:hAnsi="Arial" w:cs="Arial"/>
          <w:sz w:val="22"/>
          <w:szCs w:val="22"/>
        </w:rPr>
        <w:t xml:space="preserve"> please</w:t>
      </w:r>
      <w:r w:rsidRPr="00693868">
        <w:rPr>
          <w:rFonts w:ascii="Arial" w:hAnsi="Arial" w:cs="Arial"/>
          <w:sz w:val="22"/>
          <w:szCs w:val="22"/>
        </w:rPr>
        <w:t xml:space="preserve"> contact a member of the Emissions Trading team by e-mail </w:t>
      </w:r>
      <w:r w:rsidR="007C4427">
        <w:rPr>
          <w:rFonts w:ascii="Arial" w:hAnsi="Arial" w:cs="Arial"/>
          <w:sz w:val="22"/>
          <w:szCs w:val="22"/>
        </w:rPr>
        <w:t>at</w:t>
      </w:r>
      <w:r w:rsidR="00265D34">
        <w:rPr>
          <w:rFonts w:ascii="Arial" w:hAnsi="Arial" w:cs="Arial"/>
          <w:sz w:val="22"/>
          <w:szCs w:val="22"/>
        </w:rPr>
        <w:t>:</w:t>
      </w:r>
      <w:r w:rsidR="00354FDF" w:rsidRPr="00354FDF">
        <w:rPr>
          <w:rFonts w:ascii="Arial" w:hAnsi="Arial" w:cs="Arial"/>
          <w:sz w:val="22"/>
          <w:szCs w:val="22"/>
        </w:rPr>
        <w:t xml:space="preserve"> </w:t>
      </w:r>
      <w:r w:rsidR="00354FDF">
        <w:rPr>
          <w:rFonts w:ascii="Arial" w:hAnsi="Arial" w:cs="Arial"/>
          <w:sz w:val="22"/>
          <w:szCs w:val="22"/>
        </w:rPr>
        <w:fldChar w:fldCharType="begin"/>
      </w:r>
      <w:r w:rsidR="00354FDF">
        <w:rPr>
          <w:rFonts w:ascii="Arial" w:hAnsi="Arial" w:cs="Arial"/>
          <w:sz w:val="22"/>
          <w:szCs w:val="22"/>
        </w:rPr>
        <w:instrText xml:space="preserve"> MERGEFIELD  ${(competentAuthority.email)!}  \* MERGEFORMAT </w:instrText>
      </w:r>
      <w:r w:rsidR="00354FDF">
        <w:rPr>
          <w:rFonts w:ascii="Arial" w:hAnsi="Arial" w:cs="Arial"/>
          <w:sz w:val="22"/>
          <w:szCs w:val="22"/>
        </w:rPr>
        <w:fldChar w:fldCharType="separate"/>
      </w:r>
      <w:r w:rsidR="00354FDF">
        <w:rPr>
          <w:rFonts w:ascii="Arial" w:hAnsi="Arial" w:cs="Arial"/>
          <w:noProof/>
          <w:sz w:val="22"/>
          <w:szCs w:val="22"/>
        </w:rPr>
        <w:t>«${(competentAuthority.email)!}»</w:t>
      </w:r>
      <w:r w:rsidR="00354FDF">
        <w:rPr>
          <w:rFonts w:ascii="Arial" w:hAnsi="Arial" w:cs="Arial"/>
          <w:sz w:val="22"/>
          <w:szCs w:val="22"/>
        </w:rPr>
        <w:fldChar w:fldCharType="end"/>
      </w:r>
    </w:p>
    <w:p w14:paraId="147F452D" w14:textId="77777777" w:rsidR="00265D34" w:rsidRPr="00AD0CFB" w:rsidRDefault="00265D34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297572D" w14:textId="77777777" w:rsidR="00775011" w:rsidRDefault="00775011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62F83176" w14:textId="77777777" w:rsidR="006F5AA7" w:rsidRPr="00693868" w:rsidRDefault="006F5AA7" w:rsidP="006F5AA7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 w:rsidRPr="00693868">
        <w:rPr>
          <w:rFonts w:ascii="Arial" w:hAnsi="Arial" w:cs="Arial"/>
          <w:snapToGrid/>
          <w:sz w:val="22"/>
          <w:szCs w:val="22"/>
          <w:lang w:val="en-GB" w:eastAsia="en-GB"/>
        </w:rPr>
        <w:t>Yours faithfully</w:t>
      </w:r>
    </w:p>
    <w:p w14:paraId="668E6D15" w14:textId="77777777" w:rsidR="006F5AA7" w:rsidRPr="00693868" w:rsidRDefault="006F5AA7" w:rsidP="006F5AA7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51B886E0" w14:textId="5FB2CD17" w:rsidR="006F5AA7" w:rsidRDefault="00A735B3" w:rsidP="006F5AA7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bookmarkStart w:id="3" w:name="signature"/>
      <w:r w:rsidRPr="002E5682">
        <w:rPr>
          <w:rFonts w:ascii="Arial" w:hAnsi="Arial"/>
          <w:noProof/>
          <w:sz w:val="20"/>
          <w:lang w:val="en-GB" w:eastAsia="en-GB"/>
        </w:rPr>
        <w:drawing>
          <wp:inline distT="0" distB="0" distL="0" distR="0" wp14:anchorId="6972D168" wp14:editId="74D86BC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6539AA22" w14:textId="77777777" w:rsidR="00A735B3" w:rsidRPr="00693868" w:rsidRDefault="00A735B3" w:rsidP="006F5AA7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23D62C28" w14:textId="77777777" w:rsidR="00E74B5D" w:rsidRPr="00E8255C" w:rsidRDefault="00E74B5D" w:rsidP="00E74B5D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 w:eastAsia="en-GB"/>
        </w:rPr>
      </w:pPr>
      <w:r w:rsidRPr="00E8255C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E8255C">
        <w:rPr>
          <w:rFonts w:ascii="Arial" w:hAnsi="Arial" w:cs="Arial"/>
          <w:sz w:val="22"/>
          <w:szCs w:val="22"/>
          <w:lang w:val="en-GB" w:eastAsia="en-GB"/>
        </w:rPr>
        <w:instrText xml:space="preserve"> MERGEFIELD  ${signatory.fullName}  \* MERGEFORMAT </w:instrText>
      </w:r>
      <w:r w:rsidRPr="00E8255C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E8255C">
        <w:rPr>
          <w:rFonts w:ascii="Arial" w:hAnsi="Arial" w:cs="Arial"/>
          <w:noProof/>
          <w:sz w:val="22"/>
          <w:szCs w:val="22"/>
          <w:lang w:val="en-GB" w:eastAsia="en-GB"/>
        </w:rPr>
        <w:t>«${signatory.fullName}»</w:t>
      </w:r>
      <w:r w:rsidRPr="00E8255C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6A68D066" w14:textId="77777777" w:rsidR="00E74B5D" w:rsidRPr="00E8255C" w:rsidRDefault="00E74B5D" w:rsidP="00E74B5D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 w:eastAsia="en-GB"/>
        </w:rPr>
      </w:pPr>
      <w:r w:rsidRPr="00E8255C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E8255C">
        <w:rPr>
          <w:rFonts w:ascii="Arial" w:hAnsi="Arial" w:cs="Arial"/>
          <w:sz w:val="22"/>
          <w:szCs w:val="22"/>
          <w:lang w:val="en-GB" w:eastAsia="en-GB"/>
        </w:rPr>
        <w:instrText xml:space="preserve"> MERGEFIELD  ${signatory.jobTitle}  \* MERGEFORMAT </w:instrText>
      </w:r>
      <w:r w:rsidRPr="00E8255C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E8255C">
        <w:rPr>
          <w:rFonts w:ascii="Arial" w:hAnsi="Arial" w:cs="Arial"/>
          <w:noProof/>
          <w:sz w:val="22"/>
          <w:szCs w:val="22"/>
          <w:lang w:val="en-GB" w:eastAsia="en-GB"/>
        </w:rPr>
        <w:t>«${signatory.jobTitle}»</w:t>
      </w:r>
      <w:r w:rsidRPr="00E8255C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0B0408D4" w14:textId="77777777" w:rsidR="00931C8D" w:rsidRDefault="00931C8D" w:rsidP="005016DF">
      <w:pPr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01C4F063" w14:textId="3175F4DB" w:rsidR="00042E88" w:rsidRPr="00E8255C" w:rsidRDefault="00931C8D" w:rsidP="006C2D98">
      <w:pPr>
        <w:rPr>
          <w:rFonts w:ascii="Arial" w:hAnsi="Arial" w:cs="Arial"/>
          <w:sz w:val="22"/>
          <w:szCs w:val="22"/>
        </w:rPr>
      </w:pPr>
      <w:r w:rsidRPr="00931C8D">
        <w:rPr>
          <w:rFonts w:ascii="Arial" w:hAnsi="Arial" w:cs="Arial"/>
          <w:snapToGrid/>
          <w:sz w:val="22"/>
          <w:szCs w:val="22"/>
          <w:lang w:val="en-GB" w:eastAsia="en-GB"/>
        </w:rPr>
        <w:t>c.c</w:t>
      </w:r>
      <w:r w:rsidRPr="00E8255C">
        <w:rPr>
          <w:rFonts w:ascii="Arial" w:hAnsi="Arial" w:cs="Arial"/>
          <w:snapToGrid/>
          <w:sz w:val="22"/>
          <w:szCs w:val="22"/>
          <w:lang w:val="en-GB" w:eastAsia="en-GB"/>
        </w:rPr>
        <w:t xml:space="preserve">. </w:t>
      </w:r>
      <w:bookmarkEnd w:id="0"/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instrText xml:space="preserve"> MERGEFIELD  "[#list params.ccRecipients as cc]"  \* MERGEFORMAT </w:instrText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t>«[#list email.ccRecipients as cc]»</w:t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instrText xml:space="preserve"> MERGEFIELD  "${cc}[#sep], [/#sep]"  \* MERGEFORMAT </w:instrText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t>«${cc}[#sep], [/#sep]»</w:t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instrText xml:space="preserve"> MERGEFIELD  [/#list]  \* MERGEFORMAT </w:instrText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t>«[/#list]»</w:t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sectPr w:rsidR="00042E88" w:rsidRPr="00E8255C">
      <w:footerReference w:type="even" r:id="rId13"/>
      <w:footerReference w:type="default" r:id="rId14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47DA5" w14:textId="77777777" w:rsidR="00D72B9B" w:rsidRDefault="00D72B9B">
      <w:r>
        <w:separator/>
      </w:r>
    </w:p>
  </w:endnote>
  <w:endnote w:type="continuationSeparator" w:id="0">
    <w:p w14:paraId="79ED4AC6" w14:textId="77777777" w:rsidR="00D72B9B" w:rsidRDefault="00D72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48596" w14:textId="77777777" w:rsidR="00433948" w:rsidRDefault="00433948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3A45887C" w14:textId="77777777" w:rsidR="00433948" w:rsidRDefault="00433948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19708" w14:textId="609261C0" w:rsidR="00B9607B" w:rsidRPr="00CA6DD4" w:rsidRDefault="00B9607B" w:rsidP="00B9607B">
    <w:pPr>
      <w:pStyle w:val="Foo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C861C" w14:textId="77777777" w:rsidR="00D72B9B" w:rsidRDefault="00D72B9B">
      <w:r>
        <w:separator/>
      </w:r>
    </w:p>
  </w:footnote>
  <w:footnote w:type="continuationSeparator" w:id="0">
    <w:p w14:paraId="3DC7391B" w14:textId="77777777" w:rsidR="00D72B9B" w:rsidRDefault="00D72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415C1E7E"/>
    <w:multiLevelType w:val="hybridMultilevel"/>
    <w:tmpl w:val="F42CE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2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3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4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2CE42E1"/>
    <w:multiLevelType w:val="multilevel"/>
    <w:tmpl w:val="C0F4D206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ind w:left="0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1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2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3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5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6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7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9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1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618565529">
    <w:abstractNumId w:val="24"/>
  </w:num>
  <w:num w:numId="2" w16cid:durableId="119035180">
    <w:abstractNumId w:val="27"/>
  </w:num>
  <w:num w:numId="3" w16cid:durableId="1150562415">
    <w:abstractNumId w:val="9"/>
  </w:num>
  <w:num w:numId="4" w16cid:durableId="1064834633">
    <w:abstractNumId w:val="11"/>
  </w:num>
  <w:num w:numId="5" w16cid:durableId="410858155">
    <w:abstractNumId w:val="20"/>
  </w:num>
  <w:num w:numId="6" w16cid:durableId="214508218">
    <w:abstractNumId w:val="4"/>
  </w:num>
  <w:num w:numId="7" w16cid:durableId="2127432761">
    <w:abstractNumId w:val="29"/>
  </w:num>
  <w:num w:numId="8" w16cid:durableId="209659074">
    <w:abstractNumId w:val="12"/>
  </w:num>
  <w:num w:numId="9" w16cid:durableId="1685856891">
    <w:abstractNumId w:val="25"/>
  </w:num>
  <w:num w:numId="10" w16cid:durableId="49501212">
    <w:abstractNumId w:val="30"/>
  </w:num>
  <w:num w:numId="11" w16cid:durableId="180050484">
    <w:abstractNumId w:val="2"/>
  </w:num>
  <w:num w:numId="12" w16cid:durableId="1402363303">
    <w:abstractNumId w:val="7"/>
  </w:num>
  <w:num w:numId="13" w16cid:durableId="142164303">
    <w:abstractNumId w:val="6"/>
  </w:num>
  <w:num w:numId="14" w16cid:durableId="928463495">
    <w:abstractNumId w:val="13"/>
  </w:num>
  <w:num w:numId="15" w16cid:durableId="217741975">
    <w:abstractNumId w:val="22"/>
  </w:num>
  <w:num w:numId="16" w16cid:durableId="1081367009">
    <w:abstractNumId w:val="15"/>
  </w:num>
  <w:num w:numId="17" w16cid:durableId="1193768819">
    <w:abstractNumId w:val="21"/>
  </w:num>
  <w:num w:numId="18" w16cid:durableId="1358697363">
    <w:abstractNumId w:val="28"/>
  </w:num>
  <w:num w:numId="19" w16cid:durableId="436565733">
    <w:abstractNumId w:val="18"/>
  </w:num>
  <w:num w:numId="20" w16cid:durableId="321351984">
    <w:abstractNumId w:val="5"/>
  </w:num>
  <w:num w:numId="21" w16cid:durableId="481238247">
    <w:abstractNumId w:val="16"/>
  </w:num>
  <w:num w:numId="22" w16cid:durableId="1947997624">
    <w:abstractNumId w:val="23"/>
  </w:num>
  <w:num w:numId="23" w16cid:durableId="2055890183">
    <w:abstractNumId w:val="10"/>
  </w:num>
  <w:num w:numId="24" w16cid:durableId="300884035">
    <w:abstractNumId w:val="17"/>
  </w:num>
  <w:num w:numId="25" w16cid:durableId="1740249308">
    <w:abstractNumId w:val="3"/>
  </w:num>
  <w:num w:numId="26" w16cid:durableId="1939100699">
    <w:abstractNumId w:val="31"/>
  </w:num>
  <w:num w:numId="27" w16cid:durableId="1246185019">
    <w:abstractNumId w:val="1"/>
  </w:num>
  <w:num w:numId="28" w16cid:durableId="275917272">
    <w:abstractNumId w:val="26"/>
  </w:num>
  <w:num w:numId="29" w16cid:durableId="230240157">
    <w:abstractNumId w:val="0"/>
  </w:num>
  <w:num w:numId="30" w16cid:durableId="1624072022">
    <w:abstractNumId w:val="14"/>
  </w:num>
  <w:num w:numId="31" w16cid:durableId="522403477">
    <w:abstractNumId w:val="19"/>
  </w:num>
  <w:num w:numId="32" w16cid:durableId="45372056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Oviasu2, Andrew (Energy Security)">
    <w15:presenceInfo w15:providerId="AD" w15:userId="S::Andrew.Oviasu2@energysecurity.gov.uk::68499249-b5a9-4864-aebb-278966ac0d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27E6E"/>
    <w:rsid w:val="00042E88"/>
    <w:rsid w:val="000530F7"/>
    <w:rsid w:val="00063811"/>
    <w:rsid w:val="000661AD"/>
    <w:rsid w:val="00066F51"/>
    <w:rsid w:val="00076345"/>
    <w:rsid w:val="000852F9"/>
    <w:rsid w:val="000B21AE"/>
    <w:rsid w:val="000B5027"/>
    <w:rsid w:val="000C72E9"/>
    <w:rsid w:val="000D7624"/>
    <w:rsid w:val="000D7BCF"/>
    <w:rsid w:val="000E376E"/>
    <w:rsid w:val="00105F6D"/>
    <w:rsid w:val="00113678"/>
    <w:rsid w:val="00114947"/>
    <w:rsid w:val="00130D8C"/>
    <w:rsid w:val="00136B50"/>
    <w:rsid w:val="001416C2"/>
    <w:rsid w:val="0014637D"/>
    <w:rsid w:val="00146B90"/>
    <w:rsid w:val="001542A1"/>
    <w:rsid w:val="0018034B"/>
    <w:rsid w:val="00182378"/>
    <w:rsid w:val="00187F79"/>
    <w:rsid w:val="00195DB8"/>
    <w:rsid w:val="001A1567"/>
    <w:rsid w:val="001B4DD6"/>
    <w:rsid w:val="001B5414"/>
    <w:rsid w:val="001B72A9"/>
    <w:rsid w:val="001B7E70"/>
    <w:rsid w:val="001C1C08"/>
    <w:rsid w:val="001F3C07"/>
    <w:rsid w:val="001F4B3E"/>
    <w:rsid w:val="001F513F"/>
    <w:rsid w:val="001F6091"/>
    <w:rsid w:val="00205839"/>
    <w:rsid w:val="00223200"/>
    <w:rsid w:val="0022345B"/>
    <w:rsid w:val="00234C70"/>
    <w:rsid w:val="0024391B"/>
    <w:rsid w:val="002440CB"/>
    <w:rsid w:val="0026414B"/>
    <w:rsid w:val="002641B0"/>
    <w:rsid w:val="002655C8"/>
    <w:rsid w:val="00265D34"/>
    <w:rsid w:val="00267251"/>
    <w:rsid w:val="00287C5A"/>
    <w:rsid w:val="002913E5"/>
    <w:rsid w:val="00291A3A"/>
    <w:rsid w:val="002B329A"/>
    <w:rsid w:val="002B3402"/>
    <w:rsid w:val="002B4357"/>
    <w:rsid w:val="002B67D5"/>
    <w:rsid w:val="002C3E04"/>
    <w:rsid w:val="002C688B"/>
    <w:rsid w:val="002E31AD"/>
    <w:rsid w:val="002E7EA9"/>
    <w:rsid w:val="003074C5"/>
    <w:rsid w:val="003118C0"/>
    <w:rsid w:val="0031467A"/>
    <w:rsid w:val="003249A8"/>
    <w:rsid w:val="00354D47"/>
    <w:rsid w:val="00354FDF"/>
    <w:rsid w:val="00356AFD"/>
    <w:rsid w:val="00360E8C"/>
    <w:rsid w:val="0036524F"/>
    <w:rsid w:val="00375F73"/>
    <w:rsid w:val="00380127"/>
    <w:rsid w:val="00390B21"/>
    <w:rsid w:val="00394F07"/>
    <w:rsid w:val="003A4E3D"/>
    <w:rsid w:val="003B66DF"/>
    <w:rsid w:val="003C44AB"/>
    <w:rsid w:val="003C6072"/>
    <w:rsid w:val="003C6419"/>
    <w:rsid w:val="003D1AFC"/>
    <w:rsid w:val="003D44E3"/>
    <w:rsid w:val="003D48A5"/>
    <w:rsid w:val="003E3C53"/>
    <w:rsid w:val="003E531E"/>
    <w:rsid w:val="003F5BFA"/>
    <w:rsid w:val="004011F5"/>
    <w:rsid w:val="00413F6B"/>
    <w:rsid w:val="00426E47"/>
    <w:rsid w:val="00427586"/>
    <w:rsid w:val="00431371"/>
    <w:rsid w:val="00433948"/>
    <w:rsid w:val="0044111E"/>
    <w:rsid w:val="004505C2"/>
    <w:rsid w:val="00451B2B"/>
    <w:rsid w:val="00452A17"/>
    <w:rsid w:val="0045527A"/>
    <w:rsid w:val="0046029B"/>
    <w:rsid w:val="00463E91"/>
    <w:rsid w:val="00464536"/>
    <w:rsid w:val="0047189A"/>
    <w:rsid w:val="00473817"/>
    <w:rsid w:val="004773F9"/>
    <w:rsid w:val="00477B3C"/>
    <w:rsid w:val="004809E5"/>
    <w:rsid w:val="00484BAA"/>
    <w:rsid w:val="00487DC9"/>
    <w:rsid w:val="004903FB"/>
    <w:rsid w:val="00493022"/>
    <w:rsid w:val="004A7836"/>
    <w:rsid w:val="004B32EB"/>
    <w:rsid w:val="004C314A"/>
    <w:rsid w:val="004C7341"/>
    <w:rsid w:val="004D2250"/>
    <w:rsid w:val="004D28B5"/>
    <w:rsid w:val="004D4C28"/>
    <w:rsid w:val="004D59DF"/>
    <w:rsid w:val="004D641A"/>
    <w:rsid w:val="004E2FA2"/>
    <w:rsid w:val="004E46B8"/>
    <w:rsid w:val="004F07BE"/>
    <w:rsid w:val="004F0BD8"/>
    <w:rsid w:val="004F5592"/>
    <w:rsid w:val="005016DF"/>
    <w:rsid w:val="00501A8F"/>
    <w:rsid w:val="00514078"/>
    <w:rsid w:val="00514993"/>
    <w:rsid w:val="00525512"/>
    <w:rsid w:val="0052603E"/>
    <w:rsid w:val="005274ED"/>
    <w:rsid w:val="005326DD"/>
    <w:rsid w:val="00562B33"/>
    <w:rsid w:val="00573EFA"/>
    <w:rsid w:val="0059170C"/>
    <w:rsid w:val="005A21BB"/>
    <w:rsid w:val="005B066D"/>
    <w:rsid w:val="005B1BF7"/>
    <w:rsid w:val="005B3D36"/>
    <w:rsid w:val="00605CB2"/>
    <w:rsid w:val="00607BE0"/>
    <w:rsid w:val="00614587"/>
    <w:rsid w:val="00616811"/>
    <w:rsid w:val="006168F1"/>
    <w:rsid w:val="006363B6"/>
    <w:rsid w:val="006366D1"/>
    <w:rsid w:val="00641EC3"/>
    <w:rsid w:val="00660C49"/>
    <w:rsid w:val="00666B24"/>
    <w:rsid w:val="0066702E"/>
    <w:rsid w:val="006824CD"/>
    <w:rsid w:val="00683345"/>
    <w:rsid w:val="00693868"/>
    <w:rsid w:val="00695EB9"/>
    <w:rsid w:val="006A02A6"/>
    <w:rsid w:val="006A42FC"/>
    <w:rsid w:val="006A6A7A"/>
    <w:rsid w:val="006C2D98"/>
    <w:rsid w:val="006D09E1"/>
    <w:rsid w:val="006D0B14"/>
    <w:rsid w:val="006D786F"/>
    <w:rsid w:val="006E72AE"/>
    <w:rsid w:val="006F0C17"/>
    <w:rsid w:val="006F5AA7"/>
    <w:rsid w:val="00706523"/>
    <w:rsid w:val="007113D1"/>
    <w:rsid w:val="007349C2"/>
    <w:rsid w:val="00750CAA"/>
    <w:rsid w:val="00756874"/>
    <w:rsid w:val="00763396"/>
    <w:rsid w:val="00770786"/>
    <w:rsid w:val="00775011"/>
    <w:rsid w:val="00775862"/>
    <w:rsid w:val="0077694F"/>
    <w:rsid w:val="00787532"/>
    <w:rsid w:val="007908E2"/>
    <w:rsid w:val="00797E7F"/>
    <w:rsid w:val="007A307F"/>
    <w:rsid w:val="007C4427"/>
    <w:rsid w:val="007C7B1C"/>
    <w:rsid w:val="007C7F02"/>
    <w:rsid w:val="007D58AE"/>
    <w:rsid w:val="007D71EF"/>
    <w:rsid w:val="007F11B4"/>
    <w:rsid w:val="008009B3"/>
    <w:rsid w:val="00805C10"/>
    <w:rsid w:val="008074F2"/>
    <w:rsid w:val="00807FBA"/>
    <w:rsid w:val="008267EB"/>
    <w:rsid w:val="00827B31"/>
    <w:rsid w:val="0083691E"/>
    <w:rsid w:val="00845DB4"/>
    <w:rsid w:val="00851C9C"/>
    <w:rsid w:val="00871279"/>
    <w:rsid w:val="00880438"/>
    <w:rsid w:val="008874B6"/>
    <w:rsid w:val="008978DD"/>
    <w:rsid w:val="008A1483"/>
    <w:rsid w:val="008A7480"/>
    <w:rsid w:val="008B016C"/>
    <w:rsid w:val="008B406A"/>
    <w:rsid w:val="008B6561"/>
    <w:rsid w:val="008D364A"/>
    <w:rsid w:val="008D7E59"/>
    <w:rsid w:val="008E2F0C"/>
    <w:rsid w:val="008E630E"/>
    <w:rsid w:val="008E6BB3"/>
    <w:rsid w:val="008F4944"/>
    <w:rsid w:val="00902B82"/>
    <w:rsid w:val="00903B72"/>
    <w:rsid w:val="009044D9"/>
    <w:rsid w:val="009051C0"/>
    <w:rsid w:val="00911ECA"/>
    <w:rsid w:val="00914DBC"/>
    <w:rsid w:val="00917377"/>
    <w:rsid w:val="00924073"/>
    <w:rsid w:val="00925611"/>
    <w:rsid w:val="00931C8D"/>
    <w:rsid w:val="00935B65"/>
    <w:rsid w:val="00940E0F"/>
    <w:rsid w:val="0094630C"/>
    <w:rsid w:val="00953274"/>
    <w:rsid w:val="00953418"/>
    <w:rsid w:val="00953849"/>
    <w:rsid w:val="00972DE8"/>
    <w:rsid w:val="00974217"/>
    <w:rsid w:val="00974D82"/>
    <w:rsid w:val="00980773"/>
    <w:rsid w:val="00983469"/>
    <w:rsid w:val="009A32F2"/>
    <w:rsid w:val="009A62BC"/>
    <w:rsid w:val="009A62DF"/>
    <w:rsid w:val="009A760A"/>
    <w:rsid w:val="009A7647"/>
    <w:rsid w:val="009B66DB"/>
    <w:rsid w:val="009B6C7F"/>
    <w:rsid w:val="009C01C5"/>
    <w:rsid w:val="009C1B9C"/>
    <w:rsid w:val="009C22A8"/>
    <w:rsid w:val="009C4618"/>
    <w:rsid w:val="009C5D17"/>
    <w:rsid w:val="009D678D"/>
    <w:rsid w:val="009E3B11"/>
    <w:rsid w:val="00A02A97"/>
    <w:rsid w:val="00A114DB"/>
    <w:rsid w:val="00A178C8"/>
    <w:rsid w:val="00A31215"/>
    <w:rsid w:val="00A327FE"/>
    <w:rsid w:val="00A52C93"/>
    <w:rsid w:val="00A5341F"/>
    <w:rsid w:val="00A54F2A"/>
    <w:rsid w:val="00A735B3"/>
    <w:rsid w:val="00A75620"/>
    <w:rsid w:val="00A770F3"/>
    <w:rsid w:val="00A9713A"/>
    <w:rsid w:val="00AA754A"/>
    <w:rsid w:val="00AA7F5D"/>
    <w:rsid w:val="00AD0435"/>
    <w:rsid w:val="00AD0CFB"/>
    <w:rsid w:val="00AE1C1C"/>
    <w:rsid w:val="00AE41AA"/>
    <w:rsid w:val="00AE7E70"/>
    <w:rsid w:val="00AF6A21"/>
    <w:rsid w:val="00B03F58"/>
    <w:rsid w:val="00B53AE8"/>
    <w:rsid w:val="00B60E17"/>
    <w:rsid w:val="00B61BEF"/>
    <w:rsid w:val="00B8000E"/>
    <w:rsid w:val="00B80E21"/>
    <w:rsid w:val="00B823AC"/>
    <w:rsid w:val="00B85713"/>
    <w:rsid w:val="00B941F2"/>
    <w:rsid w:val="00B9607B"/>
    <w:rsid w:val="00B97193"/>
    <w:rsid w:val="00BA1FE0"/>
    <w:rsid w:val="00BA276D"/>
    <w:rsid w:val="00BA45AC"/>
    <w:rsid w:val="00BB467F"/>
    <w:rsid w:val="00BB6AE3"/>
    <w:rsid w:val="00BC242C"/>
    <w:rsid w:val="00BC54F3"/>
    <w:rsid w:val="00BC6AFB"/>
    <w:rsid w:val="00BD2FBF"/>
    <w:rsid w:val="00BD506F"/>
    <w:rsid w:val="00BD51C2"/>
    <w:rsid w:val="00BD71A2"/>
    <w:rsid w:val="00BF4D95"/>
    <w:rsid w:val="00C0272C"/>
    <w:rsid w:val="00C078AB"/>
    <w:rsid w:val="00C27A46"/>
    <w:rsid w:val="00C31AB1"/>
    <w:rsid w:val="00C34AC3"/>
    <w:rsid w:val="00C61BB7"/>
    <w:rsid w:val="00C65782"/>
    <w:rsid w:val="00C667AA"/>
    <w:rsid w:val="00C71DA9"/>
    <w:rsid w:val="00C77A7D"/>
    <w:rsid w:val="00C8385C"/>
    <w:rsid w:val="00C85342"/>
    <w:rsid w:val="00C914D1"/>
    <w:rsid w:val="00C94BDB"/>
    <w:rsid w:val="00CA0DF7"/>
    <w:rsid w:val="00CA4234"/>
    <w:rsid w:val="00CA6DD4"/>
    <w:rsid w:val="00CB419F"/>
    <w:rsid w:val="00CC5B2F"/>
    <w:rsid w:val="00CD2073"/>
    <w:rsid w:val="00CD7EE2"/>
    <w:rsid w:val="00CE2F1E"/>
    <w:rsid w:val="00CF6104"/>
    <w:rsid w:val="00D15CCC"/>
    <w:rsid w:val="00D169CD"/>
    <w:rsid w:val="00D4129A"/>
    <w:rsid w:val="00D43165"/>
    <w:rsid w:val="00D53D5B"/>
    <w:rsid w:val="00D5666B"/>
    <w:rsid w:val="00D72B9B"/>
    <w:rsid w:val="00D76DC0"/>
    <w:rsid w:val="00D92389"/>
    <w:rsid w:val="00D9267B"/>
    <w:rsid w:val="00D97DAB"/>
    <w:rsid w:val="00DA6BED"/>
    <w:rsid w:val="00DB1841"/>
    <w:rsid w:val="00DB5901"/>
    <w:rsid w:val="00DD102D"/>
    <w:rsid w:val="00DD6F60"/>
    <w:rsid w:val="00DD7139"/>
    <w:rsid w:val="00DD76B4"/>
    <w:rsid w:val="00DE6864"/>
    <w:rsid w:val="00DE7C81"/>
    <w:rsid w:val="00DF72EE"/>
    <w:rsid w:val="00E35094"/>
    <w:rsid w:val="00E365F0"/>
    <w:rsid w:val="00E42BD2"/>
    <w:rsid w:val="00E4421D"/>
    <w:rsid w:val="00E711EF"/>
    <w:rsid w:val="00E74B5D"/>
    <w:rsid w:val="00E8255C"/>
    <w:rsid w:val="00E831FE"/>
    <w:rsid w:val="00E8340E"/>
    <w:rsid w:val="00E83E5E"/>
    <w:rsid w:val="00EC109E"/>
    <w:rsid w:val="00ED0C8B"/>
    <w:rsid w:val="00ED2B17"/>
    <w:rsid w:val="00ED3C86"/>
    <w:rsid w:val="00ED5107"/>
    <w:rsid w:val="00ED7EB5"/>
    <w:rsid w:val="00EE2C29"/>
    <w:rsid w:val="00F0059C"/>
    <w:rsid w:val="00F01A00"/>
    <w:rsid w:val="00F05EFB"/>
    <w:rsid w:val="00F07713"/>
    <w:rsid w:val="00F167A3"/>
    <w:rsid w:val="00F16C6A"/>
    <w:rsid w:val="00F251C5"/>
    <w:rsid w:val="00F324DA"/>
    <w:rsid w:val="00F3556E"/>
    <w:rsid w:val="00F40594"/>
    <w:rsid w:val="00F4671E"/>
    <w:rsid w:val="00F50235"/>
    <w:rsid w:val="00F50BBA"/>
    <w:rsid w:val="00F51A4F"/>
    <w:rsid w:val="00F61853"/>
    <w:rsid w:val="00F620BA"/>
    <w:rsid w:val="00F70AFC"/>
    <w:rsid w:val="00F7680C"/>
    <w:rsid w:val="00F800AC"/>
    <w:rsid w:val="00F812C2"/>
    <w:rsid w:val="00F90492"/>
    <w:rsid w:val="00F93E65"/>
    <w:rsid w:val="00F96AA9"/>
    <w:rsid w:val="00FA262C"/>
    <w:rsid w:val="00FB336A"/>
    <w:rsid w:val="00FB4E22"/>
    <w:rsid w:val="00FE1A8D"/>
    <w:rsid w:val="00FF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F6A64C"/>
  <w15:chartTrackingRefBased/>
  <w15:docId w15:val="{0BB366C0-B873-49FD-8C02-2A76C4CC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sid w:val="00953274"/>
    <w:rPr>
      <w:sz w:val="16"/>
      <w:szCs w:val="16"/>
    </w:rPr>
  </w:style>
  <w:style w:type="paragraph" w:styleId="CommentText">
    <w:name w:val="annotation text"/>
    <w:basedOn w:val="Normal"/>
    <w:semiHidden/>
    <w:rsid w:val="0095327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53274"/>
    <w:rPr>
      <w:b/>
      <w:bCs/>
    </w:rPr>
  </w:style>
  <w:style w:type="paragraph" w:styleId="BalloonText">
    <w:name w:val="Balloon Text"/>
    <w:basedOn w:val="Normal"/>
    <w:semiHidden/>
    <w:rsid w:val="0095327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54F2A"/>
    <w:rPr>
      <w:snapToGrid w:val="0"/>
      <w:sz w:val="24"/>
      <w:lang w:val="en-US" w:eastAsia="en-US"/>
    </w:rPr>
  </w:style>
  <w:style w:type="character" w:styleId="FollowedHyperlink">
    <w:name w:val="FollowedHyperlink"/>
    <w:rsid w:val="00E8340E"/>
    <w:rPr>
      <w:color w:val="800080"/>
      <w:u w:val="single"/>
    </w:rPr>
  </w:style>
  <w:style w:type="paragraph" w:customStyle="1" w:styleId="H1">
    <w:name w:val="H1"/>
    <w:basedOn w:val="Normal"/>
    <w:next w:val="N1"/>
    <w:rsid w:val="00A02A97"/>
    <w:pPr>
      <w:keepNext/>
      <w:widowControl/>
      <w:spacing w:before="320" w:line="220" w:lineRule="atLeast"/>
      <w:jc w:val="both"/>
    </w:pPr>
    <w:rPr>
      <w:b/>
      <w:snapToGrid/>
      <w:sz w:val="21"/>
      <w:lang w:val="en-GB"/>
    </w:rPr>
  </w:style>
  <w:style w:type="paragraph" w:customStyle="1" w:styleId="N1">
    <w:name w:val="N1"/>
    <w:basedOn w:val="Normal"/>
    <w:rsid w:val="00A02A97"/>
    <w:pPr>
      <w:widowControl/>
      <w:numPr>
        <w:numId w:val="31"/>
      </w:numPr>
      <w:spacing w:before="160" w:line="220" w:lineRule="atLeast"/>
      <w:jc w:val="both"/>
    </w:pPr>
    <w:rPr>
      <w:snapToGrid/>
      <w:sz w:val="21"/>
      <w:lang w:val="en-GB"/>
    </w:rPr>
  </w:style>
  <w:style w:type="paragraph" w:customStyle="1" w:styleId="N2">
    <w:name w:val="N2"/>
    <w:basedOn w:val="N1"/>
    <w:rsid w:val="00A02A97"/>
    <w:pPr>
      <w:numPr>
        <w:ilvl w:val="1"/>
      </w:numPr>
      <w:spacing w:before="80"/>
    </w:pPr>
  </w:style>
  <w:style w:type="paragraph" w:customStyle="1" w:styleId="N3">
    <w:name w:val="N3"/>
    <w:basedOn w:val="N2"/>
    <w:rsid w:val="00A02A97"/>
    <w:pPr>
      <w:numPr>
        <w:ilvl w:val="2"/>
      </w:numPr>
    </w:pPr>
  </w:style>
  <w:style w:type="paragraph" w:customStyle="1" w:styleId="N4">
    <w:name w:val="N4"/>
    <w:basedOn w:val="N3"/>
    <w:rsid w:val="00A02A97"/>
    <w:pPr>
      <w:numPr>
        <w:ilvl w:val="3"/>
      </w:numPr>
    </w:pPr>
  </w:style>
  <w:style w:type="paragraph" w:customStyle="1" w:styleId="N5">
    <w:name w:val="N5"/>
    <w:basedOn w:val="N4"/>
    <w:rsid w:val="00A02A97"/>
    <w:pPr>
      <w:numPr>
        <w:ilvl w:val="4"/>
      </w:numPr>
    </w:pPr>
  </w:style>
  <w:style w:type="paragraph" w:customStyle="1" w:styleId="CM1">
    <w:name w:val="CM1"/>
    <w:basedOn w:val="Normal"/>
    <w:next w:val="Normal"/>
    <w:uiPriority w:val="99"/>
    <w:rsid w:val="00136B50"/>
    <w:pPr>
      <w:widowControl/>
      <w:autoSpaceDE w:val="0"/>
      <w:autoSpaceDN w:val="0"/>
      <w:adjustRightInd w:val="0"/>
    </w:pPr>
    <w:rPr>
      <w:rFonts w:ascii="EUAlbertina" w:hAnsi="EUAlbertina"/>
      <w:snapToGrid/>
      <w:szCs w:val="24"/>
      <w:lang w:val="en-GB" w:eastAsia="en-GB"/>
    </w:rPr>
  </w:style>
  <w:style w:type="paragraph" w:customStyle="1" w:styleId="CM3">
    <w:name w:val="CM3"/>
    <w:basedOn w:val="Normal"/>
    <w:next w:val="Normal"/>
    <w:uiPriority w:val="99"/>
    <w:rsid w:val="00136B50"/>
    <w:pPr>
      <w:widowControl/>
      <w:autoSpaceDE w:val="0"/>
      <w:autoSpaceDN w:val="0"/>
      <w:adjustRightInd w:val="0"/>
    </w:pPr>
    <w:rPr>
      <w:rFonts w:ascii="EUAlbertina" w:hAnsi="EUAlbertina"/>
      <w:snapToGrid/>
      <w:szCs w:val="24"/>
      <w:lang w:val="en-GB" w:eastAsia="en-GB"/>
    </w:rPr>
  </w:style>
  <w:style w:type="paragraph" w:customStyle="1" w:styleId="metadata">
    <w:name w:val="metadata"/>
    <w:basedOn w:val="Normal"/>
    <w:rsid w:val="00F167A3"/>
    <w:pPr>
      <w:widowControl/>
      <w:spacing w:before="100" w:beforeAutospacing="1" w:after="100" w:afterAutospacing="1"/>
    </w:pPr>
    <w:rPr>
      <w:snapToGrid/>
      <w:szCs w:val="24"/>
      <w:lang w:val="en-GB" w:eastAsia="en-GB"/>
    </w:rPr>
  </w:style>
  <w:style w:type="character" w:customStyle="1" w:styleId="references">
    <w:name w:val="references"/>
    <w:rsid w:val="00F167A3"/>
  </w:style>
  <w:style w:type="character" w:customStyle="1" w:styleId="apple-converted-space">
    <w:name w:val="apple-converted-space"/>
    <w:rsid w:val="00F167A3"/>
  </w:style>
  <w:style w:type="character" w:customStyle="1" w:styleId="uniquereference">
    <w:name w:val="unique_reference"/>
    <w:rsid w:val="00F167A3"/>
  </w:style>
  <w:style w:type="paragraph" w:styleId="NormalWeb">
    <w:name w:val="Normal (Web)"/>
    <w:basedOn w:val="Normal"/>
    <w:uiPriority w:val="99"/>
    <w:unhideWhenUsed/>
    <w:rsid w:val="00CC5B2F"/>
    <w:pPr>
      <w:widowControl/>
      <w:spacing w:before="100" w:beforeAutospacing="1" w:after="100" w:afterAutospacing="1"/>
    </w:pPr>
    <w:rPr>
      <w:snapToGrid/>
      <w:szCs w:val="24"/>
      <w:lang w:val="en-GB" w:eastAsia="en-GB"/>
    </w:rPr>
  </w:style>
  <w:style w:type="character" w:customStyle="1" w:styleId="FooterChar">
    <w:name w:val="Footer Char"/>
    <w:link w:val="Footer"/>
    <w:rsid w:val="00B9607B"/>
    <w:rPr>
      <w:snapToGrid w:val="0"/>
      <w:sz w:val="24"/>
      <w:lang w:val="en-US" w:eastAsia="en-US"/>
    </w:rPr>
  </w:style>
  <w:style w:type="table" w:styleId="TableGrid">
    <w:name w:val="Table Grid"/>
    <w:basedOn w:val="TableNormal"/>
    <w:rsid w:val="00AE7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CD7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icao.int/environmental-protection/CORSIA/Documents/CORSIA%20Annual%20SGF_Oct2023_web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15AD0BA626246B7D4001A52383FA7" ma:contentTypeVersion="8" ma:contentTypeDescription="Create a new document." ma:contentTypeScope="" ma:versionID="9e0f483d454b76317752c5c481b9f97e">
  <xsd:schema xmlns:xsd="http://www.w3.org/2001/XMLSchema" xmlns:xs="http://www.w3.org/2001/XMLSchema" xmlns:p="http://schemas.microsoft.com/office/2006/metadata/properties" xmlns:ns2="4a346273-32c7-46f4-85ee-d54e580d9acf" targetNamespace="http://schemas.microsoft.com/office/2006/metadata/properties" ma:root="true" ma:fieldsID="719319c7f5bd1238785039d05c7eab13" ns2:_="">
    <xsd:import namespace="4a346273-32c7-46f4-85ee-d54e580d9a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6273-32c7-46f4-85ee-d54e580d9a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E58D12-FCDE-4370-9321-E60D98CC6D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763C0B-2077-468B-A853-7CD3D866D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46273-32c7-46f4-85ee-d54e580d9a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C4882A-0378-4CA2-B109-2DF2925630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E89238-3B98-4C28-A9BC-0487BA6480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3139</CharactersWithSpaces>
  <SharedDoc>false</SharedDoc>
  <HLinks>
    <vt:vector size="6" baseType="variant">
      <vt:variant>
        <vt:i4>5111817</vt:i4>
      </vt:variant>
      <vt:variant>
        <vt:i4>15</vt:i4>
      </vt:variant>
      <vt:variant>
        <vt:i4>0</vt:i4>
      </vt:variant>
      <vt:variant>
        <vt:i4>5</vt:i4>
      </vt:variant>
      <vt:variant>
        <vt:lpwstr>https://www.icao.int/environmental-protection/CORSIA/Documents/CORSIA Annual SGF_Oct2023_web.pdf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cp:lastModifiedBy>TOPALIDIS Dimitrios</cp:lastModifiedBy>
  <cp:revision>24</cp:revision>
  <cp:lastPrinted>2023-11-28T14:14:00Z</cp:lastPrinted>
  <dcterms:created xsi:type="dcterms:W3CDTF">2024-09-30T17:10:00Z</dcterms:created>
  <dcterms:modified xsi:type="dcterms:W3CDTF">2024-11-05T09:17:00Z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0x01010053C18764E14EC14BBA0E68362B7B10FE</vt:lpwstr>
  </property>
  <property fmtid="{D5CDD505-2E9C-101B-9397-08002B2CF9AE}" pid="4" name="MSIP_Label_ba62f585-b40f-4ab9-bafe-39150f03d124_Enabled">
    <vt:lpwstr>true</vt:lpwstr>
  </property>
  <property fmtid="{D5CDD505-2E9C-101B-9397-08002B2CF9AE}" pid="5" name="MSIP_Label_ba62f585-b40f-4ab9-bafe-39150f03d124_SetDate">
    <vt:lpwstr>2024-09-30T17:10:37Z</vt:lpwstr>
  </property>
  <property fmtid="{D5CDD505-2E9C-101B-9397-08002B2CF9AE}" pid="6" name="MSIP_Label_ba62f585-b40f-4ab9-bafe-39150f03d124_Method">
    <vt:lpwstr>Standard</vt:lpwstr>
  </property>
  <property fmtid="{D5CDD505-2E9C-101B-9397-08002B2CF9AE}" pid="7" name="MSIP_Label_ba62f585-b40f-4ab9-bafe-39150f03d124_Name">
    <vt:lpwstr>OFFICIAL</vt:lpwstr>
  </property>
  <property fmtid="{D5CDD505-2E9C-101B-9397-08002B2CF9AE}" pid="8" name="MSIP_Label_ba62f585-b40f-4ab9-bafe-39150f03d124_SiteId">
    <vt:lpwstr>cbac7005-02c1-43eb-b497-e6492d1b2dd8</vt:lpwstr>
  </property>
  <property fmtid="{D5CDD505-2E9C-101B-9397-08002B2CF9AE}" pid="9" name="MSIP_Label_ba62f585-b40f-4ab9-bafe-39150f03d124_ActionId">
    <vt:lpwstr>078090b2-b511-4080-9895-63e67fc44eba</vt:lpwstr>
  </property>
  <property fmtid="{D5CDD505-2E9C-101B-9397-08002B2CF9AE}" pid="10" name="MSIP_Label_ba62f585-b40f-4ab9-bafe-39150f03d124_ContentBits">
    <vt:lpwstr>0</vt:lpwstr>
  </property>
</Properties>
</file>